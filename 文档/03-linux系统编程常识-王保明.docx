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B32" w:rsidRDefault="00C65B32" w:rsidP="000E3952">
      <w:pPr>
        <w:widowControl/>
        <w:jc w:val="left"/>
      </w:pPr>
    </w:p>
    <w:p w:rsidR="00B153F8" w:rsidRDefault="005537D6" w:rsidP="00956CB3">
      <w:pPr>
        <w:jc w:val="center"/>
        <w:rPr>
          <w:sz w:val="30"/>
          <w:szCs w:val="30"/>
        </w:rPr>
      </w:pPr>
      <w:proofErr w:type="spellStart"/>
      <w:r>
        <w:rPr>
          <w:rFonts w:hint="eastAsia"/>
          <w:sz w:val="30"/>
          <w:szCs w:val="30"/>
        </w:rPr>
        <w:t>linux</w:t>
      </w:r>
      <w:proofErr w:type="spellEnd"/>
      <w:r w:rsidR="00182F3E">
        <w:rPr>
          <w:rFonts w:hint="eastAsia"/>
          <w:sz w:val="30"/>
          <w:szCs w:val="30"/>
        </w:rPr>
        <w:t>系统编程</w:t>
      </w:r>
      <w:r w:rsidR="00810333">
        <w:rPr>
          <w:rFonts w:hint="eastAsia"/>
          <w:sz w:val="30"/>
          <w:szCs w:val="30"/>
        </w:rPr>
        <w:t>-</w:t>
      </w:r>
      <w:r w:rsidR="00182F3E">
        <w:rPr>
          <w:rFonts w:hint="eastAsia"/>
          <w:sz w:val="30"/>
          <w:szCs w:val="30"/>
        </w:rPr>
        <w:t>应用编程常识</w:t>
      </w:r>
      <w:r w:rsidR="00575BD5">
        <w:rPr>
          <w:rFonts w:hint="eastAsia"/>
          <w:sz w:val="30"/>
          <w:szCs w:val="30"/>
        </w:rPr>
        <w:t>--</w:t>
      </w:r>
      <w:r w:rsidR="00956CB3" w:rsidRPr="00956CB3">
        <w:rPr>
          <w:rFonts w:hint="eastAsia"/>
          <w:sz w:val="30"/>
          <w:szCs w:val="30"/>
        </w:rPr>
        <w:t>专题讲座</w:t>
      </w:r>
      <w:r w:rsidR="00956CB3" w:rsidRPr="00956CB3">
        <w:rPr>
          <w:rFonts w:hint="eastAsia"/>
          <w:sz w:val="30"/>
          <w:szCs w:val="30"/>
        </w:rPr>
        <w:t xml:space="preserve"> </w:t>
      </w:r>
    </w:p>
    <w:p w:rsidR="00B17150" w:rsidRPr="00956CB3" w:rsidRDefault="00B17150" w:rsidP="00B17150">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written by </w:t>
      </w:r>
      <w:r>
        <w:rPr>
          <w:rFonts w:hint="eastAsia"/>
          <w:sz w:val="30"/>
          <w:szCs w:val="30"/>
        </w:rPr>
        <w:t>王保明</w:t>
      </w:r>
    </w:p>
    <w:p w:rsidR="00C65B32" w:rsidRDefault="00E208C7" w:rsidP="00956CB3">
      <w:pPr>
        <w:pStyle w:val="2"/>
      </w:pPr>
      <w:r>
        <w:rPr>
          <w:rFonts w:hint="eastAsia"/>
        </w:rPr>
        <w:t>计算机系统组成</w:t>
      </w:r>
    </w:p>
    <w:p w:rsidR="00956CB3" w:rsidRDefault="00956CB3" w:rsidP="00956CB3">
      <w:pPr>
        <w:pStyle w:val="3"/>
      </w:pPr>
      <w:r>
        <w:rPr>
          <w:rFonts w:hint="eastAsia"/>
        </w:rPr>
        <w:t>1</w:t>
      </w:r>
      <w:r w:rsidR="00E208C7">
        <w:rPr>
          <w:rFonts w:hint="eastAsia"/>
        </w:rPr>
        <w:t>计算机系统</w:t>
      </w:r>
      <w:r w:rsidR="005D3E55">
        <w:rPr>
          <w:rFonts w:hint="eastAsia"/>
        </w:rPr>
        <w:t>硬件</w:t>
      </w:r>
      <w:r w:rsidR="00E208C7">
        <w:rPr>
          <w:rFonts w:hint="eastAsia"/>
        </w:rPr>
        <w:t>组成</w:t>
      </w:r>
    </w:p>
    <w:p w:rsidR="005D3E55" w:rsidRPr="005D3E55" w:rsidRDefault="005D3E55" w:rsidP="005D3E55"/>
    <w:tbl>
      <w:tblPr>
        <w:tblStyle w:val="a3"/>
        <w:tblW w:w="0" w:type="auto"/>
        <w:tblLook w:val="04A0" w:firstRow="1" w:lastRow="0" w:firstColumn="1" w:lastColumn="0" w:noHBand="0" w:noVBand="1"/>
      </w:tblPr>
      <w:tblGrid>
        <w:gridCol w:w="8522"/>
      </w:tblGrid>
      <w:tr w:rsidR="00F24195" w:rsidTr="00F24195">
        <w:tc>
          <w:tcPr>
            <w:tcW w:w="8522" w:type="dxa"/>
          </w:tcPr>
          <w:p w:rsidR="00F621E3" w:rsidRPr="00E208C7" w:rsidRDefault="00281CBF" w:rsidP="00440CB7">
            <w:pPr>
              <w:numPr>
                <w:ilvl w:val="0"/>
                <w:numId w:val="1"/>
              </w:numPr>
            </w:pPr>
            <w:r w:rsidRPr="00E208C7">
              <w:rPr>
                <w:rFonts w:hint="eastAsia"/>
              </w:rPr>
              <w:t>计算机系统由软件硬件构成</w:t>
            </w:r>
          </w:p>
          <w:p w:rsidR="00D46CF0" w:rsidRDefault="00E208C7" w:rsidP="00D46CF0">
            <w:pPr>
              <w:ind w:firstLineChars="200" w:firstLine="420"/>
            </w:pPr>
            <w:r w:rsidRPr="00E208C7">
              <w:rPr>
                <w:noProof/>
              </w:rPr>
              <w:drawing>
                <wp:inline distT="0" distB="0" distL="0" distR="0" wp14:anchorId="3CE921ED" wp14:editId="56C75E3C">
                  <wp:extent cx="3019034" cy="3012141"/>
                  <wp:effectExtent l="0" t="0" r="0" b="0"/>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1469" cy="3014570"/>
                          </a:xfrm>
                          <a:prstGeom prst="rect">
                            <a:avLst/>
                          </a:prstGeom>
                          <a:noFill/>
                          <a:extLst/>
                        </pic:spPr>
                      </pic:pic>
                    </a:graphicData>
                  </a:graphic>
                </wp:inline>
              </w:drawing>
            </w:r>
          </w:p>
          <w:p w:rsidR="00E208C7" w:rsidRDefault="00E208C7" w:rsidP="00D46CF0">
            <w:pPr>
              <w:ind w:firstLineChars="200" w:firstLine="420"/>
            </w:pPr>
          </w:p>
        </w:tc>
      </w:tr>
      <w:tr w:rsidR="00F24195" w:rsidTr="00F24195">
        <w:tc>
          <w:tcPr>
            <w:tcW w:w="8522" w:type="dxa"/>
          </w:tcPr>
          <w:p w:rsidR="00F24195" w:rsidRDefault="00E208C7">
            <w:r>
              <w:rPr>
                <w:rFonts w:hint="eastAsia"/>
              </w:rPr>
              <w:t>总线</w:t>
            </w:r>
          </w:p>
          <w:p w:rsidR="00F621E3" w:rsidRPr="00E208C7" w:rsidRDefault="00281CBF" w:rsidP="00440CB7">
            <w:pPr>
              <w:numPr>
                <w:ilvl w:val="0"/>
                <w:numId w:val="2"/>
              </w:numPr>
            </w:pPr>
            <w:r w:rsidRPr="00E208C7">
              <w:rPr>
                <w:rFonts w:hint="eastAsia"/>
              </w:rPr>
              <w:t>贯穿整个系统的一组电子管道称为总线</w:t>
            </w:r>
          </w:p>
          <w:p w:rsidR="00F621E3" w:rsidRPr="00E208C7" w:rsidRDefault="00281CBF" w:rsidP="00440CB7">
            <w:pPr>
              <w:numPr>
                <w:ilvl w:val="0"/>
                <w:numId w:val="2"/>
              </w:numPr>
            </w:pPr>
            <w:r w:rsidRPr="00E208C7">
              <w:rPr>
                <w:rFonts w:hint="eastAsia"/>
              </w:rPr>
              <w:t>片内总线</w:t>
            </w:r>
          </w:p>
          <w:p w:rsidR="00F621E3" w:rsidRPr="00E208C7" w:rsidRDefault="00281CBF" w:rsidP="00440CB7">
            <w:pPr>
              <w:numPr>
                <w:ilvl w:val="0"/>
                <w:numId w:val="2"/>
              </w:numPr>
            </w:pPr>
            <w:r w:rsidRPr="00E208C7">
              <w:rPr>
                <w:rFonts w:hint="eastAsia"/>
              </w:rPr>
              <w:t>系统总线</w:t>
            </w:r>
          </w:p>
          <w:p w:rsidR="00F621E3" w:rsidRPr="00E208C7" w:rsidRDefault="00281CBF" w:rsidP="00440CB7">
            <w:pPr>
              <w:numPr>
                <w:ilvl w:val="1"/>
                <w:numId w:val="2"/>
              </w:numPr>
            </w:pPr>
            <w:r w:rsidRPr="00E208C7">
              <w:rPr>
                <w:rFonts w:hint="eastAsia"/>
              </w:rPr>
              <w:t>数据总线</w:t>
            </w:r>
            <w:r w:rsidRPr="00E208C7">
              <w:rPr>
                <w:rFonts w:hint="eastAsia"/>
              </w:rPr>
              <w:t>DB</w:t>
            </w:r>
          </w:p>
          <w:p w:rsidR="00F621E3" w:rsidRPr="00E208C7" w:rsidRDefault="00281CBF" w:rsidP="00440CB7">
            <w:pPr>
              <w:numPr>
                <w:ilvl w:val="1"/>
                <w:numId w:val="2"/>
              </w:numPr>
            </w:pPr>
            <w:r w:rsidRPr="00E208C7">
              <w:rPr>
                <w:rFonts w:hint="eastAsia"/>
              </w:rPr>
              <w:t>地址总线</w:t>
            </w:r>
            <w:r w:rsidRPr="00E208C7">
              <w:rPr>
                <w:rFonts w:hint="eastAsia"/>
              </w:rPr>
              <w:t>CB</w:t>
            </w:r>
          </w:p>
          <w:p w:rsidR="00F621E3" w:rsidRPr="00E208C7" w:rsidRDefault="00281CBF" w:rsidP="00440CB7">
            <w:pPr>
              <w:numPr>
                <w:ilvl w:val="1"/>
                <w:numId w:val="2"/>
              </w:numPr>
            </w:pPr>
            <w:r w:rsidRPr="00E208C7">
              <w:rPr>
                <w:rFonts w:hint="eastAsia"/>
              </w:rPr>
              <w:t>控制总线</w:t>
            </w:r>
            <w:r w:rsidRPr="00E208C7">
              <w:rPr>
                <w:rFonts w:hint="eastAsia"/>
              </w:rPr>
              <w:t>CB</w:t>
            </w:r>
          </w:p>
          <w:p w:rsidR="00F621E3" w:rsidRPr="00E208C7" w:rsidRDefault="00281CBF" w:rsidP="00440CB7">
            <w:pPr>
              <w:numPr>
                <w:ilvl w:val="0"/>
                <w:numId w:val="2"/>
              </w:numPr>
            </w:pPr>
            <w:r w:rsidRPr="00E208C7">
              <w:rPr>
                <w:rFonts w:hint="eastAsia"/>
              </w:rPr>
              <w:t>外部总线</w:t>
            </w:r>
          </w:p>
          <w:p w:rsidR="00D46CF0" w:rsidRDefault="00D46CF0" w:rsidP="00E208C7"/>
        </w:tc>
      </w:tr>
      <w:tr w:rsidR="00F24195" w:rsidTr="00F24195">
        <w:tc>
          <w:tcPr>
            <w:tcW w:w="8522" w:type="dxa"/>
          </w:tcPr>
          <w:p w:rsidR="00D46CF0" w:rsidRDefault="00E208C7">
            <w:r>
              <w:rPr>
                <w:rFonts w:hint="eastAsia"/>
              </w:rPr>
              <w:t>IO</w:t>
            </w:r>
            <w:r>
              <w:rPr>
                <w:rFonts w:hint="eastAsia"/>
              </w:rPr>
              <w:t>设备</w:t>
            </w:r>
          </w:p>
          <w:p w:rsidR="00F621E3" w:rsidRPr="00E208C7" w:rsidRDefault="00281CBF" w:rsidP="00440CB7">
            <w:pPr>
              <w:numPr>
                <w:ilvl w:val="0"/>
                <w:numId w:val="3"/>
              </w:numPr>
            </w:pPr>
            <w:r w:rsidRPr="00E208C7">
              <w:rPr>
                <w:rFonts w:hint="eastAsia"/>
              </w:rPr>
              <w:t>I/O</w:t>
            </w:r>
            <w:r w:rsidRPr="00E208C7">
              <w:rPr>
                <w:rFonts w:hint="eastAsia"/>
              </w:rPr>
              <w:t>设备是系统与外界联系的通道</w:t>
            </w:r>
          </w:p>
          <w:p w:rsidR="00F621E3" w:rsidRPr="00E208C7" w:rsidRDefault="00281CBF" w:rsidP="00440CB7">
            <w:pPr>
              <w:numPr>
                <w:ilvl w:val="0"/>
                <w:numId w:val="3"/>
              </w:numPr>
            </w:pPr>
            <w:r w:rsidRPr="00E208C7">
              <w:rPr>
                <w:rFonts w:hint="eastAsia"/>
              </w:rPr>
              <w:t>键盘鼠标是输入设备</w:t>
            </w:r>
          </w:p>
          <w:p w:rsidR="00F621E3" w:rsidRPr="00E208C7" w:rsidRDefault="00281CBF" w:rsidP="00440CB7">
            <w:pPr>
              <w:numPr>
                <w:ilvl w:val="0"/>
                <w:numId w:val="3"/>
              </w:numPr>
            </w:pPr>
            <w:proofErr w:type="gramStart"/>
            <w:r w:rsidRPr="00E208C7">
              <w:rPr>
                <w:rFonts w:hint="eastAsia"/>
              </w:rPr>
              <w:t>显式器是</w:t>
            </w:r>
            <w:proofErr w:type="gramEnd"/>
            <w:r w:rsidRPr="00E208C7">
              <w:rPr>
                <w:rFonts w:hint="eastAsia"/>
              </w:rPr>
              <w:t>输出设备</w:t>
            </w:r>
          </w:p>
          <w:p w:rsidR="00F621E3" w:rsidRPr="00E208C7" w:rsidRDefault="00281CBF" w:rsidP="00440CB7">
            <w:pPr>
              <w:numPr>
                <w:ilvl w:val="0"/>
                <w:numId w:val="3"/>
              </w:numPr>
            </w:pPr>
            <w:r w:rsidRPr="00E208C7">
              <w:rPr>
                <w:rFonts w:hint="eastAsia"/>
              </w:rPr>
              <w:t>磁盘既是输入设备也是输出设备</w:t>
            </w:r>
          </w:p>
          <w:p w:rsidR="00F621E3" w:rsidRPr="00E208C7" w:rsidRDefault="00281CBF" w:rsidP="00440CB7">
            <w:pPr>
              <w:numPr>
                <w:ilvl w:val="0"/>
                <w:numId w:val="3"/>
              </w:numPr>
            </w:pPr>
            <w:r w:rsidRPr="00E208C7">
              <w:rPr>
                <w:rFonts w:hint="eastAsia"/>
              </w:rPr>
              <w:lastRenderedPageBreak/>
              <w:t>输入输出是相对于内存来说的。</w:t>
            </w:r>
          </w:p>
          <w:p w:rsidR="00E208C7" w:rsidRPr="00E208C7" w:rsidRDefault="00E208C7"/>
        </w:tc>
      </w:tr>
      <w:tr w:rsidR="00F24195" w:rsidTr="00F24195">
        <w:tc>
          <w:tcPr>
            <w:tcW w:w="8522" w:type="dxa"/>
          </w:tcPr>
          <w:p w:rsidR="00F24195" w:rsidRDefault="00E208C7" w:rsidP="00E208C7">
            <w:r>
              <w:rPr>
                <w:rFonts w:hint="eastAsia"/>
              </w:rPr>
              <w:lastRenderedPageBreak/>
              <w:t>内存</w:t>
            </w:r>
          </w:p>
          <w:p w:rsidR="00F621E3" w:rsidRPr="00E208C7" w:rsidRDefault="00281CBF" w:rsidP="00440CB7">
            <w:pPr>
              <w:numPr>
                <w:ilvl w:val="0"/>
                <w:numId w:val="4"/>
              </w:numPr>
            </w:pPr>
            <w:r w:rsidRPr="00E208C7">
              <w:rPr>
                <w:rFonts w:hint="eastAsia"/>
              </w:rPr>
              <w:t>内存是一个重要的部件，它是与</w:t>
            </w:r>
            <w:r w:rsidRPr="00E208C7">
              <w:rPr>
                <w:rFonts w:hint="eastAsia"/>
              </w:rPr>
              <w:t>CPU</w:t>
            </w:r>
            <w:r w:rsidRPr="00E208C7">
              <w:rPr>
                <w:rFonts w:hint="eastAsia"/>
              </w:rPr>
              <w:t>进行沟通的桥梁。它用来存放程序以及程序要处理的数据，磁盘中的程序要加载到内存才能运行。</w:t>
            </w:r>
          </w:p>
          <w:p w:rsidR="00E208C7" w:rsidRDefault="00E208C7" w:rsidP="00E208C7">
            <w:r>
              <w:rPr>
                <w:rFonts w:hint="eastAsia"/>
              </w:rPr>
              <w:t>处理器</w:t>
            </w:r>
            <w:r w:rsidR="00376FD6">
              <w:rPr>
                <w:rFonts w:hint="eastAsia"/>
              </w:rPr>
              <w:t xml:space="preserve">  </w:t>
            </w:r>
            <w:r w:rsidR="00376FD6">
              <w:rPr>
                <w:rFonts w:hint="eastAsia"/>
              </w:rPr>
              <w:t>（</w:t>
            </w:r>
            <w:r w:rsidR="00376FD6" w:rsidRPr="00376FD6">
              <w:rPr>
                <w:rFonts w:hint="eastAsia"/>
              </w:rPr>
              <w:t>运算器</w:t>
            </w:r>
            <w:r w:rsidR="00376FD6" w:rsidRPr="00376FD6">
              <w:rPr>
                <w:rFonts w:hint="eastAsia"/>
              </w:rPr>
              <w:t>+</w:t>
            </w:r>
            <w:r w:rsidR="00376FD6" w:rsidRPr="00376FD6">
              <w:rPr>
                <w:rFonts w:hint="eastAsia"/>
              </w:rPr>
              <w:t>控制器</w:t>
            </w:r>
            <w:r w:rsidR="00376FD6">
              <w:rPr>
                <w:rFonts w:hint="eastAsia"/>
              </w:rPr>
              <w:t>）</w:t>
            </w:r>
          </w:p>
          <w:p w:rsidR="00F621E3" w:rsidRPr="00E208C7" w:rsidRDefault="00281CBF" w:rsidP="00440CB7">
            <w:pPr>
              <w:numPr>
                <w:ilvl w:val="0"/>
                <w:numId w:val="5"/>
              </w:numPr>
            </w:pPr>
            <w:r w:rsidRPr="00E208C7">
              <w:rPr>
                <w:rFonts w:hint="eastAsia"/>
              </w:rPr>
              <w:t>中央处理器（</w:t>
            </w:r>
            <w:r w:rsidRPr="00E208C7">
              <w:rPr>
                <w:rFonts w:hint="eastAsia"/>
              </w:rPr>
              <w:t>CPU</w:t>
            </w:r>
            <w:r w:rsidRPr="00E208C7">
              <w:rPr>
                <w:rFonts w:hint="eastAsia"/>
              </w:rPr>
              <w:t>），简称处理器。</w:t>
            </w:r>
          </w:p>
          <w:p w:rsidR="00F621E3" w:rsidRPr="00E208C7" w:rsidRDefault="00281CBF" w:rsidP="00440CB7">
            <w:pPr>
              <w:numPr>
                <w:ilvl w:val="0"/>
                <w:numId w:val="5"/>
              </w:numPr>
            </w:pPr>
            <w:r w:rsidRPr="00E208C7">
              <w:rPr>
                <w:rFonts w:hint="eastAsia"/>
              </w:rPr>
              <w:t>CPU</w:t>
            </w:r>
            <w:r w:rsidRPr="00E208C7">
              <w:rPr>
                <w:rFonts w:hint="eastAsia"/>
              </w:rPr>
              <w:t>主要有运算器、控制器、寄存器构成</w:t>
            </w:r>
          </w:p>
          <w:p w:rsidR="00F621E3" w:rsidRPr="00E208C7" w:rsidRDefault="00281CBF" w:rsidP="00440CB7">
            <w:pPr>
              <w:numPr>
                <w:ilvl w:val="0"/>
                <w:numId w:val="5"/>
              </w:numPr>
            </w:pPr>
            <w:r w:rsidRPr="00E208C7">
              <w:rPr>
                <w:rFonts w:hint="eastAsia"/>
              </w:rPr>
              <w:t>取指</w:t>
            </w:r>
          </w:p>
          <w:p w:rsidR="00F621E3" w:rsidRPr="00E208C7" w:rsidRDefault="00281CBF" w:rsidP="00440CB7">
            <w:pPr>
              <w:numPr>
                <w:ilvl w:val="0"/>
                <w:numId w:val="5"/>
              </w:numPr>
            </w:pPr>
            <w:r w:rsidRPr="00E208C7">
              <w:rPr>
                <w:rFonts w:hint="eastAsia"/>
              </w:rPr>
              <w:t>译码</w:t>
            </w:r>
          </w:p>
          <w:p w:rsidR="00F621E3" w:rsidRPr="00E208C7" w:rsidRDefault="00281CBF" w:rsidP="00440CB7">
            <w:pPr>
              <w:numPr>
                <w:ilvl w:val="0"/>
                <w:numId w:val="5"/>
              </w:numPr>
            </w:pPr>
            <w:r w:rsidRPr="00E208C7">
              <w:rPr>
                <w:rFonts w:hint="eastAsia"/>
              </w:rPr>
              <w:t>执行</w:t>
            </w:r>
          </w:p>
          <w:p w:rsidR="00F621E3" w:rsidRPr="00E208C7" w:rsidRDefault="00281CBF" w:rsidP="00440CB7">
            <w:pPr>
              <w:numPr>
                <w:ilvl w:val="0"/>
                <w:numId w:val="5"/>
              </w:numPr>
            </w:pPr>
            <w:r w:rsidRPr="00E208C7">
              <w:rPr>
                <w:rFonts w:hint="eastAsia"/>
              </w:rPr>
              <w:t>写回</w:t>
            </w:r>
          </w:p>
          <w:p w:rsidR="00F621E3" w:rsidRPr="00E208C7" w:rsidRDefault="00281CBF" w:rsidP="00440CB7">
            <w:pPr>
              <w:numPr>
                <w:ilvl w:val="0"/>
                <w:numId w:val="5"/>
              </w:numPr>
            </w:pPr>
            <w:r w:rsidRPr="00E208C7">
              <w:rPr>
                <w:rFonts w:hint="eastAsia"/>
              </w:rPr>
              <w:t>跳转</w:t>
            </w:r>
          </w:p>
          <w:p w:rsidR="00E208C7" w:rsidRPr="00E208C7" w:rsidRDefault="00E208C7" w:rsidP="00E208C7"/>
        </w:tc>
      </w:tr>
      <w:tr w:rsidR="00D46CF0" w:rsidTr="00F24195">
        <w:tc>
          <w:tcPr>
            <w:tcW w:w="8522" w:type="dxa"/>
          </w:tcPr>
          <w:p w:rsidR="00D46CF0" w:rsidRDefault="00E208C7" w:rsidP="00E208C7">
            <w:r>
              <w:rPr>
                <w:rFonts w:hint="eastAsia"/>
              </w:rPr>
              <w:t>计算机系统硬件组成</w:t>
            </w:r>
          </w:p>
          <w:p w:rsidR="00E208C7" w:rsidRPr="00D46CF0" w:rsidRDefault="00E208C7" w:rsidP="00E208C7">
            <w:r w:rsidRPr="00E208C7">
              <w:rPr>
                <w:noProof/>
              </w:rPr>
              <w:drawing>
                <wp:inline distT="0" distB="0" distL="0" distR="0" wp14:anchorId="7E688285" wp14:editId="0A641D5C">
                  <wp:extent cx="5071462" cy="3845859"/>
                  <wp:effectExtent l="0" t="0" r="0" b="2540"/>
                  <wp:docPr id="37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2554" cy="3846687"/>
                          </a:xfrm>
                          <a:prstGeom prst="rect">
                            <a:avLst/>
                          </a:prstGeom>
                          <a:noFill/>
                          <a:ln>
                            <a:noFill/>
                          </a:ln>
                          <a:extLst/>
                        </pic:spPr>
                      </pic:pic>
                    </a:graphicData>
                  </a:graphic>
                </wp:inline>
              </w:drawing>
            </w:r>
          </w:p>
        </w:tc>
      </w:tr>
      <w:tr w:rsidR="006D53FC" w:rsidTr="00F24195">
        <w:tc>
          <w:tcPr>
            <w:tcW w:w="8522" w:type="dxa"/>
          </w:tcPr>
          <w:p w:rsidR="006D53FC" w:rsidRDefault="006D53FC" w:rsidP="006D53FC">
            <w:r>
              <w:rPr>
                <w:rFonts w:hint="eastAsia"/>
              </w:rPr>
              <w:t>总结：</w:t>
            </w:r>
          </w:p>
          <w:p w:rsidR="006D53FC" w:rsidRDefault="00B85DD9" w:rsidP="006D53FC">
            <w:r>
              <w:rPr>
                <w:rFonts w:hint="eastAsia"/>
              </w:rPr>
              <w:t>1</w:t>
            </w:r>
            <w:r>
              <w:rPr>
                <w:rFonts w:hint="eastAsia"/>
              </w:rPr>
              <w:t>、</w:t>
            </w:r>
            <w:proofErr w:type="spellStart"/>
            <w:r w:rsidR="00E208C7">
              <w:rPr>
                <w:rFonts w:hint="eastAsia"/>
              </w:rPr>
              <w:t>cpu</w:t>
            </w:r>
            <w:proofErr w:type="spellEnd"/>
            <w:r w:rsidR="00E208C7">
              <w:rPr>
                <w:rFonts w:hint="eastAsia"/>
              </w:rPr>
              <w:t>操作内存步骤</w:t>
            </w:r>
            <w:r w:rsidR="00E208C7">
              <w:rPr>
                <w:rFonts w:hint="eastAsia"/>
              </w:rPr>
              <w:t xml:space="preserve"> </w:t>
            </w:r>
            <w:r w:rsidR="00E208C7">
              <w:rPr>
                <w:rFonts w:hint="eastAsia"/>
              </w:rPr>
              <w:t>通过地址总线写地址、写控制、操作内存</w:t>
            </w:r>
          </w:p>
          <w:p w:rsidR="00B85DD9" w:rsidRDefault="00B85DD9" w:rsidP="006D53FC">
            <w:r>
              <w:rPr>
                <w:rFonts w:hint="eastAsia"/>
              </w:rPr>
              <w:t>2</w:t>
            </w:r>
            <w:r>
              <w:rPr>
                <w:rFonts w:hint="eastAsia"/>
              </w:rPr>
              <w:t>、硬件角度看</w:t>
            </w:r>
            <w:r>
              <w:rPr>
                <w:rFonts w:hint="eastAsia"/>
              </w:rPr>
              <w:t>hello</w:t>
            </w:r>
            <w:r>
              <w:rPr>
                <w:rFonts w:hint="eastAsia"/>
              </w:rPr>
              <w:t>程序</w:t>
            </w:r>
          </w:p>
          <w:p w:rsidR="00B85DD9" w:rsidRPr="00376FD6" w:rsidRDefault="00B85DD9" w:rsidP="00376FD6"/>
        </w:tc>
      </w:tr>
      <w:tr w:rsidR="00376FD6" w:rsidTr="00F24195">
        <w:tc>
          <w:tcPr>
            <w:tcW w:w="8522" w:type="dxa"/>
          </w:tcPr>
          <w:p w:rsidR="00376FD6" w:rsidRPr="00376FD6" w:rsidRDefault="00376FD6" w:rsidP="00376FD6">
            <w:r w:rsidRPr="00376FD6">
              <w:t xml:space="preserve">DMA </w:t>
            </w:r>
            <w:r w:rsidRPr="00376FD6">
              <w:rPr>
                <w:rFonts w:hint="eastAsia"/>
              </w:rPr>
              <w:t>传输将数据从一个地址空间复制到另外一个地址空间。当</w:t>
            </w:r>
            <w:r w:rsidRPr="00376FD6">
              <w:rPr>
                <w:rFonts w:hint="eastAsia"/>
              </w:rPr>
              <w:t xml:space="preserve"> </w:t>
            </w:r>
            <w:r w:rsidRPr="00376FD6">
              <w:t xml:space="preserve">CPU </w:t>
            </w:r>
            <w:r w:rsidRPr="00376FD6">
              <w:rPr>
                <w:rFonts w:hint="eastAsia"/>
              </w:rPr>
              <w:t>初始化这个传输动作，传输动作本身是由</w:t>
            </w:r>
            <w:r w:rsidRPr="00376FD6">
              <w:rPr>
                <w:rFonts w:hint="eastAsia"/>
              </w:rPr>
              <w:t xml:space="preserve"> </w:t>
            </w:r>
            <w:r w:rsidRPr="00376FD6">
              <w:t xml:space="preserve">DMA </w:t>
            </w:r>
            <w:r w:rsidRPr="00376FD6">
              <w:rPr>
                <w:rFonts w:hint="eastAsia"/>
              </w:rPr>
              <w:t>控制器</w:t>
            </w:r>
            <w:r w:rsidRPr="00376FD6">
              <w:rPr>
                <w:rFonts w:hint="eastAsia"/>
              </w:rPr>
              <w:t xml:space="preserve"> </w:t>
            </w:r>
            <w:r w:rsidRPr="00376FD6">
              <w:rPr>
                <w:rFonts w:hint="eastAsia"/>
              </w:rPr>
              <w:t>来实行和完成。典型的例子就是移动一个外存的区块到芯片内部更快的内存区。像是这样的操作并没有让处理器工作拖延，反而可以被</w:t>
            </w:r>
            <w:proofErr w:type="gramStart"/>
            <w:r w:rsidRPr="00376FD6">
              <w:rPr>
                <w:rFonts w:hint="eastAsia"/>
              </w:rPr>
              <w:t>重新排程去</w:t>
            </w:r>
            <w:proofErr w:type="gramEnd"/>
            <w:r w:rsidRPr="00376FD6">
              <w:rPr>
                <w:rFonts w:hint="eastAsia"/>
              </w:rPr>
              <w:t>处理其他的工作。在实现</w:t>
            </w:r>
            <w:r w:rsidRPr="00376FD6">
              <w:t>DMA</w:t>
            </w:r>
            <w:r w:rsidRPr="00376FD6">
              <w:rPr>
                <w:rFonts w:hint="eastAsia"/>
              </w:rPr>
              <w:t>传输时，是由</w:t>
            </w:r>
            <w:r w:rsidRPr="00376FD6">
              <w:t>DMA</w:t>
            </w:r>
            <w:r w:rsidRPr="00376FD6">
              <w:rPr>
                <w:rFonts w:hint="eastAsia"/>
              </w:rPr>
              <w:t>控制器直接掌管总线，因此，存在着一个总线控制权转移问题。</w:t>
            </w:r>
          </w:p>
          <w:p w:rsidR="00376FD6" w:rsidRPr="00376FD6" w:rsidRDefault="00376FD6" w:rsidP="006D53FC"/>
        </w:tc>
      </w:tr>
    </w:tbl>
    <w:p w:rsidR="00C65B32" w:rsidRDefault="00C65B32"/>
    <w:p w:rsidR="00F24195" w:rsidRDefault="00956CB3" w:rsidP="00956CB3">
      <w:pPr>
        <w:pStyle w:val="3"/>
      </w:pPr>
      <w:r>
        <w:rPr>
          <w:rFonts w:hint="eastAsia"/>
        </w:rPr>
        <w:t>2</w:t>
      </w:r>
      <w:r w:rsidR="00D0028A">
        <w:rPr>
          <w:rFonts w:hint="eastAsia"/>
        </w:rPr>
        <w:t>操作系统</w:t>
      </w:r>
    </w:p>
    <w:tbl>
      <w:tblPr>
        <w:tblStyle w:val="a3"/>
        <w:tblW w:w="0" w:type="auto"/>
        <w:tblLook w:val="04A0" w:firstRow="1" w:lastRow="0" w:firstColumn="1" w:lastColumn="0" w:noHBand="0" w:noVBand="1"/>
      </w:tblPr>
      <w:tblGrid>
        <w:gridCol w:w="8522"/>
      </w:tblGrid>
      <w:tr w:rsidR="004122E2" w:rsidTr="002E4203">
        <w:tc>
          <w:tcPr>
            <w:tcW w:w="8522" w:type="dxa"/>
          </w:tcPr>
          <w:p w:rsidR="004122E2" w:rsidRDefault="0006732C" w:rsidP="002E4203">
            <w:r>
              <w:rPr>
                <w:rFonts w:hint="eastAsia"/>
              </w:rPr>
              <w:t>什么是操作系统</w:t>
            </w:r>
          </w:p>
          <w:p w:rsidR="00F621E3" w:rsidRPr="0006732C" w:rsidRDefault="00281CBF" w:rsidP="00440CB7">
            <w:pPr>
              <w:numPr>
                <w:ilvl w:val="0"/>
                <w:numId w:val="6"/>
              </w:numPr>
            </w:pPr>
            <w:r w:rsidRPr="0006732C">
              <w:rPr>
                <w:rFonts w:hint="eastAsia"/>
              </w:rPr>
              <w:t>操作系统：有效地管理计算机系统中的资源，合理地管理计算机系统的工作流程，方便用户使用的程序的集合。</w:t>
            </w:r>
          </w:p>
          <w:p w:rsidR="00F621E3" w:rsidRPr="0006732C" w:rsidRDefault="00281CBF" w:rsidP="00440CB7">
            <w:pPr>
              <w:numPr>
                <w:ilvl w:val="0"/>
                <w:numId w:val="6"/>
              </w:numPr>
            </w:pPr>
            <w:r w:rsidRPr="0006732C">
              <w:rPr>
                <w:rFonts w:hint="eastAsia"/>
              </w:rPr>
              <w:t>资源</w:t>
            </w:r>
          </w:p>
          <w:p w:rsidR="00F621E3" w:rsidRPr="0006732C" w:rsidRDefault="00281CBF" w:rsidP="00440CB7">
            <w:pPr>
              <w:numPr>
                <w:ilvl w:val="1"/>
                <w:numId w:val="6"/>
              </w:numPr>
            </w:pPr>
            <w:r w:rsidRPr="0006732C">
              <w:rPr>
                <w:rFonts w:hint="eastAsia"/>
              </w:rPr>
              <w:t>软件资源</w:t>
            </w:r>
          </w:p>
          <w:p w:rsidR="00F621E3" w:rsidRPr="0006732C" w:rsidRDefault="00281CBF" w:rsidP="00440CB7">
            <w:pPr>
              <w:numPr>
                <w:ilvl w:val="1"/>
                <w:numId w:val="6"/>
              </w:numPr>
            </w:pPr>
            <w:r w:rsidRPr="0006732C">
              <w:rPr>
                <w:rFonts w:hint="eastAsia"/>
              </w:rPr>
              <w:t>硬件资源</w:t>
            </w:r>
          </w:p>
          <w:p w:rsidR="00F621E3" w:rsidRPr="0006732C" w:rsidRDefault="00281CBF" w:rsidP="00440CB7">
            <w:pPr>
              <w:numPr>
                <w:ilvl w:val="0"/>
                <w:numId w:val="6"/>
              </w:numPr>
            </w:pPr>
            <w:r w:rsidRPr="0006732C">
              <w:rPr>
                <w:rFonts w:hint="eastAsia"/>
              </w:rPr>
              <w:t>操作系统五大任务</w:t>
            </w:r>
          </w:p>
          <w:p w:rsidR="00F621E3" w:rsidRPr="0006732C" w:rsidRDefault="00281CBF" w:rsidP="00440CB7">
            <w:pPr>
              <w:numPr>
                <w:ilvl w:val="1"/>
                <w:numId w:val="6"/>
              </w:numPr>
            </w:pPr>
            <w:r w:rsidRPr="0006732C">
              <w:rPr>
                <w:rFonts w:hint="eastAsia"/>
              </w:rPr>
              <w:t>文件管理</w:t>
            </w:r>
          </w:p>
          <w:p w:rsidR="00F621E3" w:rsidRPr="0006732C" w:rsidRDefault="00281CBF" w:rsidP="00440CB7">
            <w:pPr>
              <w:numPr>
                <w:ilvl w:val="1"/>
                <w:numId w:val="6"/>
              </w:numPr>
            </w:pPr>
            <w:r w:rsidRPr="0006732C">
              <w:rPr>
                <w:rFonts w:hint="eastAsia"/>
              </w:rPr>
              <w:t>处理器管理</w:t>
            </w:r>
          </w:p>
          <w:p w:rsidR="00F621E3" w:rsidRPr="0006732C" w:rsidRDefault="00281CBF" w:rsidP="00440CB7">
            <w:pPr>
              <w:numPr>
                <w:ilvl w:val="1"/>
                <w:numId w:val="6"/>
              </w:numPr>
            </w:pPr>
            <w:r w:rsidRPr="0006732C">
              <w:rPr>
                <w:rFonts w:hint="eastAsia"/>
              </w:rPr>
              <w:t>内存管理</w:t>
            </w:r>
          </w:p>
          <w:p w:rsidR="00F621E3" w:rsidRPr="0006732C" w:rsidRDefault="00281CBF" w:rsidP="00440CB7">
            <w:pPr>
              <w:numPr>
                <w:ilvl w:val="1"/>
                <w:numId w:val="6"/>
              </w:numPr>
            </w:pPr>
            <w:r w:rsidRPr="0006732C">
              <w:rPr>
                <w:rFonts w:hint="eastAsia"/>
              </w:rPr>
              <w:t>设备管理</w:t>
            </w:r>
          </w:p>
          <w:p w:rsidR="004122E2" w:rsidRDefault="00281CBF" w:rsidP="00440CB7">
            <w:pPr>
              <w:numPr>
                <w:ilvl w:val="1"/>
                <w:numId w:val="6"/>
              </w:numPr>
            </w:pPr>
            <w:r w:rsidRPr="0006732C">
              <w:rPr>
                <w:rFonts w:hint="eastAsia"/>
              </w:rPr>
              <w:t>作业管理</w:t>
            </w:r>
          </w:p>
          <w:p w:rsidR="002261C7" w:rsidRDefault="002261C7" w:rsidP="002261C7">
            <w:r w:rsidRPr="002261C7">
              <w:rPr>
                <w:noProof/>
              </w:rPr>
              <w:drawing>
                <wp:inline distT="0" distB="0" distL="0" distR="0" wp14:anchorId="327C9787" wp14:editId="70CDE28B">
                  <wp:extent cx="4288724" cy="1192305"/>
                  <wp:effectExtent l="0" t="0" r="0" b="8255"/>
                  <wp:docPr id="7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298" cy="1193299"/>
                          </a:xfrm>
                          <a:prstGeom prst="rect">
                            <a:avLst/>
                          </a:prstGeom>
                          <a:noFill/>
                          <a:extLst/>
                        </pic:spPr>
                      </pic:pic>
                    </a:graphicData>
                  </a:graphic>
                </wp:inline>
              </w:drawing>
            </w:r>
          </w:p>
        </w:tc>
      </w:tr>
      <w:tr w:rsidR="004122E2" w:rsidTr="002E4203">
        <w:tc>
          <w:tcPr>
            <w:tcW w:w="8522" w:type="dxa"/>
          </w:tcPr>
          <w:p w:rsidR="002261C7" w:rsidRDefault="002261C7" w:rsidP="002261C7">
            <w:r>
              <w:rPr>
                <w:rFonts w:hint="eastAsia"/>
              </w:rPr>
              <w:t>操作系统三个基本抽象</w:t>
            </w:r>
          </w:p>
          <w:p w:rsidR="00F621E3" w:rsidRPr="002261C7" w:rsidRDefault="00281CBF" w:rsidP="00440CB7">
            <w:pPr>
              <w:numPr>
                <w:ilvl w:val="0"/>
                <w:numId w:val="7"/>
              </w:numPr>
            </w:pPr>
            <w:r w:rsidRPr="002261C7">
              <w:rPr>
                <w:rFonts w:hint="eastAsia"/>
              </w:rPr>
              <w:t>操作系统通过三个基本抽象概念来实现这两个功能。（进程、虚拟存储器和文件）。文件是对</w:t>
            </w:r>
            <w:r w:rsidRPr="002261C7">
              <w:rPr>
                <w:rFonts w:hint="eastAsia"/>
              </w:rPr>
              <w:t>I/O</w:t>
            </w:r>
            <w:r w:rsidRPr="002261C7">
              <w:rPr>
                <w:rFonts w:hint="eastAsia"/>
              </w:rPr>
              <w:t>设备的抽象表示，虚拟存储器是对主存和磁盘</w:t>
            </w:r>
            <w:r w:rsidRPr="002261C7">
              <w:rPr>
                <w:rFonts w:hint="eastAsia"/>
              </w:rPr>
              <w:t>I/O</w:t>
            </w:r>
            <w:r w:rsidRPr="002261C7">
              <w:rPr>
                <w:rFonts w:hint="eastAsia"/>
              </w:rPr>
              <w:t>设备的抽象表示，进程则是对处理器、主存和</w:t>
            </w:r>
            <w:r w:rsidRPr="002261C7">
              <w:rPr>
                <w:rFonts w:hint="eastAsia"/>
              </w:rPr>
              <w:t>I/O</w:t>
            </w:r>
            <w:r w:rsidRPr="002261C7">
              <w:rPr>
                <w:rFonts w:hint="eastAsia"/>
              </w:rPr>
              <w:t>设备的抽象表示。</w:t>
            </w:r>
          </w:p>
          <w:p w:rsidR="00136DFB" w:rsidRDefault="00BA127C" w:rsidP="00D90A7D">
            <w:r w:rsidRPr="00BA127C">
              <w:rPr>
                <w:noProof/>
              </w:rPr>
              <w:drawing>
                <wp:inline distT="0" distB="0" distL="0" distR="0" wp14:anchorId="726FF804" wp14:editId="4C8A95B5">
                  <wp:extent cx="3514165" cy="1741481"/>
                  <wp:effectExtent l="0" t="0" r="0" b="0"/>
                  <wp:docPr id="39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3453" cy="1741128"/>
                          </a:xfrm>
                          <a:prstGeom prst="rect">
                            <a:avLst/>
                          </a:prstGeom>
                          <a:noFill/>
                          <a:extLst/>
                        </pic:spPr>
                      </pic:pic>
                    </a:graphicData>
                  </a:graphic>
                </wp:inline>
              </w:drawing>
            </w:r>
          </w:p>
          <w:p w:rsidR="00BA127C" w:rsidRDefault="00BA127C" w:rsidP="00D90A7D"/>
          <w:p w:rsidR="00BA127C" w:rsidRDefault="00BA127C" w:rsidP="00D90A7D"/>
        </w:tc>
      </w:tr>
      <w:tr w:rsidR="004122E2" w:rsidTr="002E4203">
        <w:tc>
          <w:tcPr>
            <w:tcW w:w="8522" w:type="dxa"/>
          </w:tcPr>
          <w:p w:rsidR="004122E2" w:rsidRDefault="00BA127C" w:rsidP="002E4203">
            <w:r>
              <w:rPr>
                <w:rFonts w:hint="eastAsia"/>
              </w:rPr>
              <w:t>进程：</w:t>
            </w:r>
          </w:p>
          <w:p w:rsidR="00F621E3" w:rsidRPr="00BA127C" w:rsidRDefault="00281CBF" w:rsidP="00440CB7">
            <w:pPr>
              <w:numPr>
                <w:ilvl w:val="0"/>
                <w:numId w:val="8"/>
              </w:numPr>
            </w:pPr>
            <w:r w:rsidRPr="00BA127C">
              <w:rPr>
                <w:rFonts w:hint="eastAsia"/>
              </w:rPr>
              <w:t>进程是操作系统对正在运行的程序的一种抽象。一个系统可以运行多个进程，而每个进程好像在独占使用硬件。</w:t>
            </w:r>
          </w:p>
          <w:p w:rsidR="00BA127C" w:rsidRPr="00BA127C" w:rsidRDefault="00BA127C" w:rsidP="002E4203"/>
        </w:tc>
      </w:tr>
      <w:tr w:rsidR="002E44D7" w:rsidTr="002E4203">
        <w:tc>
          <w:tcPr>
            <w:tcW w:w="8522" w:type="dxa"/>
          </w:tcPr>
          <w:p w:rsidR="002E44D7" w:rsidRDefault="002E44D7" w:rsidP="002E4203">
            <w:r>
              <w:rPr>
                <w:rFonts w:hint="eastAsia"/>
              </w:rPr>
              <w:lastRenderedPageBreak/>
              <w:t>进程上下文切换</w:t>
            </w:r>
          </w:p>
          <w:p w:rsidR="002E44D7" w:rsidRDefault="002E44D7" w:rsidP="002E4203">
            <w:r w:rsidRPr="002E44D7">
              <w:rPr>
                <w:noProof/>
              </w:rPr>
              <w:drawing>
                <wp:inline distT="0" distB="0" distL="0" distR="0" wp14:anchorId="3041C65B" wp14:editId="66636247">
                  <wp:extent cx="4466225" cy="1624693"/>
                  <wp:effectExtent l="0" t="0" r="0" b="0"/>
                  <wp:docPr id="348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6636" cy="1624842"/>
                          </a:xfrm>
                          <a:prstGeom prst="rect">
                            <a:avLst/>
                          </a:prstGeom>
                          <a:noFill/>
                          <a:extLst/>
                        </pic:spPr>
                      </pic:pic>
                    </a:graphicData>
                  </a:graphic>
                </wp:inline>
              </w:drawing>
            </w:r>
          </w:p>
          <w:p w:rsidR="002E44D7" w:rsidRDefault="002E44D7" w:rsidP="002E4203"/>
          <w:p w:rsidR="002E44D7" w:rsidRDefault="00413ECF" w:rsidP="002E4203">
            <w:r>
              <w:rPr>
                <w:noProof/>
              </w:rPr>
              <w:drawing>
                <wp:inline distT="0" distB="0" distL="0" distR="0" wp14:anchorId="050C4692" wp14:editId="42FBF567">
                  <wp:extent cx="4200604" cy="2677885"/>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3"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3992" cy="2680045"/>
                          </a:xfrm>
                          <a:prstGeom prst="rect">
                            <a:avLst/>
                          </a:prstGeom>
                          <a:noFill/>
                          <a:extLst/>
                        </pic:spPr>
                      </pic:pic>
                    </a:graphicData>
                  </a:graphic>
                </wp:inline>
              </w:drawing>
            </w:r>
          </w:p>
          <w:p w:rsidR="002E44D7" w:rsidRDefault="002E44D7" w:rsidP="002E4203"/>
        </w:tc>
      </w:tr>
      <w:tr w:rsidR="002E44D7" w:rsidTr="002E4203">
        <w:tc>
          <w:tcPr>
            <w:tcW w:w="8522" w:type="dxa"/>
          </w:tcPr>
          <w:p w:rsidR="002E44D7" w:rsidRDefault="002E44D7" w:rsidP="002E4203">
            <w:pPr>
              <w:rPr>
                <w:b/>
                <w:bCs/>
              </w:rPr>
            </w:pPr>
            <w:r w:rsidRPr="002E44D7">
              <w:rPr>
                <w:rFonts w:hint="eastAsia"/>
                <w:b/>
                <w:bCs/>
              </w:rPr>
              <w:t>虚拟存储器</w:t>
            </w:r>
          </w:p>
          <w:p w:rsidR="00F621E3" w:rsidRPr="002E44D7" w:rsidRDefault="00281CBF" w:rsidP="00440CB7">
            <w:pPr>
              <w:numPr>
                <w:ilvl w:val="0"/>
                <w:numId w:val="9"/>
              </w:numPr>
            </w:pPr>
            <w:r w:rsidRPr="002E44D7">
              <w:rPr>
                <w:rFonts w:hint="eastAsia"/>
              </w:rPr>
              <w:t>虚拟存储器为每个进程提供了一个大的、一致的、私有的地址空间</w:t>
            </w:r>
          </w:p>
          <w:p w:rsidR="00F621E3" w:rsidRPr="002E44D7" w:rsidRDefault="00281CBF" w:rsidP="00440CB7">
            <w:pPr>
              <w:numPr>
                <w:ilvl w:val="0"/>
                <w:numId w:val="9"/>
              </w:numPr>
            </w:pPr>
            <w:r w:rsidRPr="002E44D7">
              <w:rPr>
                <w:rFonts w:hint="eastAsia"/>
              </w:rPr>
              <w:t>它将内存看成是存储在磁盘上的地址空间的高速缓存，在主存中只保存活动区域，并根据需要在主存与磁盘中来回交换数据。</w:t>
            </w:r>
          </w:p>
          <w:p w:rsidR="00F621E3" w:rsidRPr="002E44D7" w:rsidRDefault="00281CBF" w:rsidP="00440CB7">
            <w:pPr>
              <w:numPr>
                <w:ilvl w:val="0"/>
                <w:numId w:val="9"/>
              </w:numPr>
            </w:pPr>
            <w:r w:rsidRPr="002E44D7">
              <w:rPr>
                <w:rFonts w:hint="eastAsia"/>
              </w:rPr>
              <w:t>为每个进程提供一致的地址空间，简化了存储管理</w:t>
            </w:r>
          </w:p>
          <w:p w:rsidR="00F621E3" w:rsidRPr="002E44D7" w:rsidRDefault="00281CBF" w:rsidP="00440CB7">
            <w:pPr>
              <w:numPr>
                <w:ilvl w:val="0"/>
                <w:numId w:val="9"/>
              </w:numPr>
            </w:pPr>
            <w:r w:rsidRPr="002E44D7">
              <w:rPr>
                <w:rFonts w:hint="eastAsia"/>
              </w:rPr>
              <w:t>保护每个进程的地址空间不被其他进程破坏。</w:t>
            </w:r>
          </w:p>
          <w:p w:rsidR="002E44D7" w:rsidRPr="002E44D7" w:rsidRDefault="002E44D7" w:rsidP="002E4203"/>
        </w:tc>
      </w:tr>
      <w:tr w:rsidR="002E44D7" w:rsidTr="002E4203">
        <w:tc>
          <w:tcPr>
            <w:tcW w:w="8522" w:type="dxa"/>
          </w:tcPr>
          <w:p w:rsidR="002E44D7" w:rsidRDefault="002E44D7" w:rsidP="002E4203">
            <w:pPr>
              <w:rPr>
                <w:b/>
                <w:bCs/>
              </w:rPr>
            </w:pPr>
            <w:r w:rsidRPr="002E44D7">
              <w:rPr>
                <w:rFonts w:hint="eastAsia"/>
                <w:b/>
                <w:bCs/>
              </w:rPr>
              <w:t>进程虚地址空间</w:t>
            </w:r>
          </w:p>
          <w:p w:rsidR="002E44D7" w:rsidRDefault="002E44D7" w:rsidP="002E4203">
            <w:pPr>
              <w:rPr>
                <w:b/>
                <w:bCs/>
              </w:rPr>
            </w:pPr>
            <w:r w:rsidRPr="002E44D7">
              <w:rPr>
                <w:b/>
                <w:bCs/>
                <w:noProof/>
              </w:rPr>
              <w:lastRenderedPageBreak/>
              <w:drawing>
                <wp:inline distT="0" distB="0" distL="0" distR="0" wp14:anchorId="63F7DB91" wp14:editId="36AF2A2F">
                  <wp:extent cx="3890963" cy="4648200"/>
                  <wp:effectExtent l="0" t="0" r="0" b="0"/>
                  <wp:docPr id="307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6"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0963" cy="4648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2E44D7" w:rsidRDefault="002E44D7" w:rsidP="002E4203">
            <w:pPr>
              <w:rPr>
                <w:b/>
                <w:bCs/>
              </w:rPr>
            </w:pPr>
          </w:p>
          <w:p w:rsidR="002E44D7" w:rsidRPr="002E44D7" w:rsidRDefault="002E44D7" w:rsidP="002E4203">
            <w:pPr>
              <w:rPr>
                <w:b/>
                <w:bCs/>
              </w:rPr>
            </w:pPr>
          </w:p>
        </w:tc>
      </w:tr>
      <w:tr w:rsidR="002E44D7" w:rsidTr="002E4203">
        <w:tc>
          <w:tcPr>
            <w:tcW w:w="8522" w:type="dxa"/>
          </w:tcPr>
          <w:p w:rsidR="002E44D7" w:rsidRDefault="002E44D7" w:rsidP="002E4203">
            <w:pPr>
              <w:rPr>
                <w:b/>
                <w:bCs/>
              </w:rPr>
            </w:pPr>
            <w:r w:rsidRPr="002E44D7">
              <w:rPr>
                <w:rFonts w:hint="eastAsia"/>
                <w:b/>
                <w:bCs/>
              </w:rPr>
              <w:lastRenderedPageBreak/>
              <w:t>文件</w:t>
            </w:r>
          </w:p>
          <w:p w:rsidR="00F621E3" w:rsidRPr="002E44D7" w:rsidRDefault="00281CBF" w:rsidP="00440CB7">
            <w:pPr>
              <w:numPr>
                <w:ilvl w:val="0"/>
                <w:numId w:val="10"/>
              </w:numPr>
              <w:rPr>
                <w:b/>
                <w:bCs/>
              </w:rPr>
            </w:pPr>
            <w:r w:rsidRPr="002E44D7">
              <w:rPr>
                <w:rFonts w:hint="eastAsia"/>
                <w:b/>
                <w:bCs/>
              </w:rPr>
              <w:t>文件是一系列的字节序列</w:t>
            </w:r>
          </w:p>
          <w:p w:rsidR="00F621E3" w:rsidRPr="002E44D7" w:rsidRDefault="00281CBF" w:rsidP="00440CB7">
            <w:pPr>
              <w:numPr>
                <w:ilvl w:val="0"/>
                <w:numId w:val="10"/>
              </w:numPr>
              <w:rPr>
                <w:b/>
                <w:bCs/>
              </w:rPr>
            </w:pPr>
            <w:r w:rsidRPr="002E44D7">
              <w:rPr>
                <w:rFonts w:hint="eastAsia"/>
                <w:b/>
                <w:bCs/>
              </w:rPr>
              <w:t>它向应用程序提供了一个统一的视角，来看待系统中各式各样的</w:t>
            </w:r>
            <w:r w:rsidRPr="002E44D7">
              <w:rPr>
                <w:rFonts w:hint="eastAsia"/>
                <w:b/>
                <w:bCs/>
              </w:rPr>
              <w:t>I/O</w:t>
            </w:r>
            <w:r w:rsidRPr="002E44D7">
              <w:rPr>
                <w:rFonts w:hint="eastAsia"/>
                <w:b/>
                <w:bCs/>
              </w:rPr>
              <w:t>设备。</w:t>
            </w:r>
          </w:p>
          <w:p w:rsidR="002E44D7" w:rsidRPr="002E44D7" w:rsidRDefault="002E44D7" w:rsidP="002E4203">
            <w:pPr>
              <w:rPr>
                <w:b/>
                <w:bCs/>
              </w:rPr>
            </w:pPr>
          </w:p>
        </w:tc>
      </w:tr>
      <w:tr w:rsidR="002E44D7" w:rsidTr="002E4203">
        <w:tc>
          <w:tcPr>
            <w:tcW w:w="8522" w:type="dxa"/>
          </w:tcPr>
          <w:p w:rsidR="002E44D7" w:rsidRDefault="002E44D7" w:rsidP="002E4203">
            <w:pPr>
              <w:rPr>
                <w:b/>
                <w:bCs/>
              </w:rPr>
            </w:pPr>
            <w:r>
              <w:rPr>
                <w:rFonts w:hint="eastAsia"/>
                <w:b/>
                <w:bCs/>
              </w:rPr>
              <w:t>虚拟文件系统</w:t>
            </w:r>
            <w:r>
              <w:rPr>
                <w:rFonts w:hint="eastAsia"/>
                <w:b/>
                <w:bCs/>
              </w:rPr>
              <w:t>VFS</w:t>
            </w:r>
          </w:p>
          <w:p w:rsidR="00F621E3" w:rsidRPr="002E44D7" w:rsidRDefault="00281CBF" w:rsidP="00440CB7">
            <w:pPr>
              <w:numPr>
                <w:ilvl w:val="0"/>
                <w:numId w:val="11"/>
              </w:numPr>
              <w:rPr>
                <w:b/>
                <w:bCs/>
              </w:rPr>
            </w:pPr>
            <w:r w:rsidRPr="002E44D7">
              <w:rPr>
                <w:rFonts w:hint="eastAsia"/>
                <w:b/>
                <w:bCs/>
              </w:rPr>
              <w:t>虚拟文件系统是内核实现的一种架构，为用户空间提供统一的文件操作接口，即文件系统调用。它在内核内部为不同的真实文件系统提供一致的抽象接口。</w:t>
            </w:r>
          </w:p>
          <w:p w:rsidR="00F621E3" w:rsidRPr="002E44D7" w:rsidRDefault="00281CBF" w:rsidP="00440CB7">
            <w:pPr>
              <w:numPr>
                <w:ilvl w:val="0"/>
                <w:numId w:val="11"/>
              </w:numPr>
              <w:rPr>
                <w:b/>
                <w:bCs/>
              </w:rPr>
            </w:pPr>
            <w:r w:rsidRPr="002E44D7">
              <w:rPr>
                <w:rFonts w:hint="eastAsia"/>
                <w:b/>
                <w:bCs/>
              </w:rPr>
              <w:t>用户通过系统用与内核中的虚拟文件系统交互，进而操作实际的文件系统和设备。</w:t>
            </w:r>
          </w:p>
          <w:p w:rsidR="002E44D7" w:rsidRPr="002E44D7" w:rsidRDefault="002E44D7" w:rsidP="002E4203">
            <w:pPr>
              <w:rPr>
                <w:b/>
                <w:bCs/>
              </w:rPr>
            </w:pPr>
          </w:p>
        </w:tc>
      </w:tr>
      <w:tr w:rsidR="002E44D7" w:rsidTr="002E4203">
        <w:tc>
          <w:tcPr>
            <w:tcW w:w="8522" w:type="dxa"/>
          </w:tcPr>
          <w:p w:rsidR="002E44D7" w:rsidRPr="002E44D7" w:rsidRDefault="002E44D7" w:rsidP="002E4203">
            <w:pPr>
              <w:rPr>
                <w:b/>
                <w:bCs/>
              </w:rPr>
            </w:pPr>
            <w:r w:rsidRPr="002E44D7">
              <w:rPr>
                <w:b/>
                <w:bCs/>
                <w:noProof/>
              </w:rPr>
              <w:lastRenderedPageBreak/>
              <w:drawing>
                <wp:inline distT="0" distB="0" distL="0" distR="0" wp14:anchorId="059A2E97" wp14:editId="06F9FAC0">
                  <wp:extent cx="3657600" cy="3041241"/>
                  <wp:effectExtent l="0" t="0" r="0" b="6985"/>
                  <wp:docPr id="40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9032" cy="3042432"/>
                          </a:xfrm>
                          <a:prstGeom prst="rect">
                            <a:avLst/>
                          </a:prstGeom>
                          <a:noFill/>
                          <a:ln>
                            <a:noFill/>
                          </a:ln>
                          <a:effectLst/>
                          <a:extLst/>
                        </pic:spPr>
                      </pic:pic>
                    </a:graphicData>
                  </a:graphic>
                </wp:inline>
              </w:drawing>
            </w:r>
          </w:p>
        </w:tc>
      </w:tr>
    </w:tbl>
    <w:p w:rsidR="004122E2" w:rsidRDefault="004122E2"/>
    <w:p w:rsidR="006B209A" w:rsidRDefault="006B209A"/>
    <w:p w:rsidR="006B209A" w:rsidRDefault="006B209A" w:rsidP="006B209A">
      <w:pPr>
        <w:pStyle w:val="3"/>
      </w:pPr>
      <w:r>
        <w:rPr>
          <w:rFonts w:hint="eastAsia"/>
        </w:rPr>
        <w:t>3linux</w:t>
      </w:r>
      <w:r>
        <w:rPr>
          <w:rFonts w:hint="eastAsia"/>
        </w:rPr>
        <w:t>内核</w:t>
      </w:r>
    </w:p>
    <w:tbl>
      <w:tblPr>
        <w:tblStyle w:val="a3"/>
        <w:tblW w:w="0" w:type="auto"/>
        <w:tblLook w:val="04A0" w:firstRow="1" w:lastRow="0" w:firstColumn="1" w:lastColumn="0" w:noHBand="0" w:noVBand="1"/>
      </w:tblPr>
      <w:tblGrid>
        <w:gridCol w:w="8522"/>
      </w:tblGrid>
      <w:tr w:rsidR="006B209A" w:rsidTr="006B209A">
        <w:tc>
          <w:tcPr>
            <w:tcW w:w="8522" w:type="dxa"/>
          </w:tcPr>
          <w:p w:rsidR="006B209A" w:rsidRDefault="006B209A" w:rsidP="006B209A"/>
          <w:p w:rsidR="006B209A" w:rsidRDefault="006B209A" w:rsidP="006B209A">
            <w:r>
              <w:rPr>
                <w:noProof/>
              </w:rPr>
              <w:drawing>
                <wp:inline distT="0" distB="0" distL="0" distR="0" wp14:anchorId="4BFE84EC" wp14:editId="7E3E383C">
                  <wp:extent cx="5486400" cy="3055620"/>
                  <wp:effectExtent l="0" t="0" r="0" b="0"/>
                  <wp:docPr id="259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77"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55620"/>
                          </a:xfrm>
                          <a:prstGeom prst="rect">
                            <a:avLst/>
                          </a:prstGeom>
                          <a:noFill/>
                          <a:extLst/>
                        </pic:spPr>
                      </pic:pic>
                    </a:graphicData>
                  </a:graphic>
                </wp:inline>
              </w:drawing>
            </w:r>
          </w:p>
          <w:p w:rsidR="006B209A" w:rsidRDefault="006B209A" w:rsidP="006B209A"/>
        </w:tc>
      </w:tr>
      <w:tr w:rsidR="00682EE1" w:rsidTr="006B209A">
        <w:tc>
          <w:tcPr>
            <w:tcW w:w="8522" w:type="dxa"/>
          </w:tcPr>
          <w:p w:rsidR="00682EE1" w:rsidRDefault="00682EE1" w:rsidP="006B209A">
            <w:r>
              <w:rPr>
                <w:noProof/>
              </w:rPr>
              <w:lastRenderedPageBreak/>
              <w:drawing>
                <wp:inline distT="0" distB="0" distL="0" distR="0" wp14:anchorId="35C1BE21" wp14:editId="0C5A4CD8">
                  <wp:extent cx="4691040" cy="2990538"/>
                  <wp:effectExtent l="0" t="0" r="0" b="635"/>
                  <wp:docPr id="99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3"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1040" cy="2990538"/>
                          </a:xfrm>
                          <a:prstGeom prst="rect">
                            <a:avLst/>
                          </a:prstGeom>
                          <a:noFill/>
                          <a:extLst/>
                        </pic:spPr>
                      </pic:pic>
                    </a:graphicData>
                  </a:graphic>
                </wp:inline>
              </w:drawing>
            </w:r>
          </w:p>
          <w:p w:rsidR="00682EE1" w:rsidRDefault="00682EE1" w:rsidP="006B209A"/>
        </w:tc>
      </w:tr>
      <w:tr w:rsidR="00682EE1" w:rsidTr="006B209A">
        <w:tc>
          <w:tcPr>
            <w:tcW w:w="8522" w:type="dxa"/>
          </w:tcPr>
          <w:p w:rsidR="00682EE1" w:rsidRDefault="00682EE1" w:rsidP="006B209A">
            <w:r>
              <w:rPr>
                <w:noProof/>
              </w:rPr>
              <w:drawing>
                <wp:inline distT="0" distB="0" distL="0" distR="0" wp14:anchorId="3164A64B" wp14:editId="5161FBD5">
                  <wp:extent cx="4073979" cy="3180438"/>
                  <wp:effectExtent l="0" t="0" r="3175" b="1270"/>
                  <wp:docPr id="95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6"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989" cy="3182788"/>
                          </a:xfrm>
                          <a:prstGeom prst="rect">
                            <a:avLst/>
                          </a:prstGeom>
                          <a:noFill/>
                          <a:extLst/>
                        </pic:spPr>
                      </pic:pic>
                    </a:graphicData>
                  </a:graphic>
                </wp:inline>
              </w:drawing>
            </w:r>
          </w:p>
        </w:tc>
      </w:tr>
      <w:tr w:rsidR="00342A47" w:rsidTr="006B209A">
        <w:tc>
          <w:tcPr>
            <w:tcW w:w="8522" w:type="dxa"/>
          </w:tcPr>
          <w:p w:rsidR="00342A47" w:rsidRPr="00342A47" w:rsidRDefault="00342A47" w:rsidP="006B209A">
            <w:bookmarkStart w:id="0" w:name="ref_[1]_573460"/>
            <w:r w:rsidRPr="00342A47">
              <w:rPr>
                <w:rFonts w:hint="eastAsia"/>
              </w:rPr>
              <w:t>常识</w:t>
            </w:r>
          </w:p>
          <w:p w:rsidR="00342A47" w:rsidRDefault="00342A47" w:rsidP="006B209A">
            <w:r>
              <w:t> </w:t>
            </w:r>
            <w:bookmarkEnd w:id="0"/>
            <w:r>
              <w:t>Linux</w:t>
            </w:r>
            <w:r>
              <w:t>是最受欢迎的自由电脑</w:t>
            </w:r>
            <w:r w:rsidR="003D1953">
              <w:fldChar w:fldCharType="begin"/>
            </w:r>
            <w:r w:rsidR="003D1953">
              <w:instrText xml:space="preserve"> HYPERLINK "http://baike.baidu.com/view/880.htm" \t "_blank" </w:instrText>
            </w:r>
            <w:r w:rsidR="003D1953">
              <w:fldChar w:fldCharType="separate"/>
            </w:r>
            <w:r>
              <w:rPr>
                <w:rStyle w:val="a9"/>
              </w:rPr>
              <w:t>操作系统</w:t>
            </w:r>
            <w:r w:rsidR="003D1953">
              <w:rPr>
                <w:rStyle w:val="a9"/>
              </w:rPr>
              <w:fldChar w:fldCharType="end"/>
            </w:r>
            <w:r>
              <w:t>内核。它是一个用</w:t>
            </w:r>
            <w:r>
              <w:t>C</w:t>
            </w:r>
            <w:r>
              <w:t>语言写成，符合</w:t>
            </w:r>
            <w:r>
              <w:t>POSIX</w:t>
            </w:r>
            <w:r>
              <w:t>标准的类</w:t>
            </w:r>
            <w:r>
              <w:t>Unix</w:t>
            </w:r>
            <w:r>
              <w:t>操作系统。</w:t>
            </w:r>
            <w:r>
              <w:t>Linux</w:t>
            </w:r>
            <w:r>
              <w:t>最早是由</w:t>
            </w:r>
            <w:r w:rsidR="003D1953">
              <w:fldChar w:fldCharType="begin"/>
            </w:r>
            <w:r w:rsidR="003D1953">
              <w:instrText xml:space="preserve"> HYPERLINK "http://baike.baidu.com/view/20509.htm" \t "_blank" </w:instrText>
            </w:r>
            <w:r w:rsidR="003D1953">
              <w:fldChar w:fldCharType="separate"/>
            </w:r>
            <w:r>
              <w:rPr>
                <w:rStyle w:val="a9"/>
              </w:rPr>
              <w:t>芬兰</w:t>
            </w:r>
            <w:r w:rsidR="003D1953">
              <w:rPr>
                <w:rStyle w:val="a9"/>
              </w:rPr>
              <w:fldChar w:fldCharType="end"/>
            </w:r>
            <w:hyperlink r:id="rId19" w:tgtFrame="_blank" w:history="1">
              <w:r>
                <w:rPr>
                  <w:rStyle w:val="a9"/>
                </w:rPr>
                <w:t>黑客</w:t>
              </w:r>
            </w:hyperlink>
            <w:r>
              <w:t xml:space="preserve"> Linus Torvalds</w:t>
            </w:r>
            <w:r>
              <w:t>为尝试在英特尔</w:t>
            </w:r>
            <w:r>
              <w:t>x86</w:t>
            </w:r>
            <w:r>
              <w:t>架构上提供自由免费的类</w:t>
            </w:r>
            <w:r>
              <w:t>Unix</w:t>
            </w:r>
            <w:r>
              <w:t>操作系统而开发的。该计划开始于</w:t>
            </w:r>
            <w:r>
              <w:t>1991</w:t>
            </w:r>
            <w:r>
              <w:t>年，在计划的早期有一些</w:t>
            </w:r>
            <w:proofErr w:type="spellStart"/>
            <w:r>
              <w:t>Minix</w:t>
            </w:r>
            <w:proofErr w:type="spellEnd"/>
            <w:r>
              <w:t xml:space="preserve"> </w:t>
            </w:r>
            <w:hyperlink r:id="rId20" w:tgtFrame="_blank" w:history="1">
              <w:r>
                <w:rPr>
                  <w:rStyle w:val="a9"/>
                </w:rPr>
                <w:t>黑客</w:t>
              </w:r>
            </w:hyperlink>
            <w:r>
              <w:t>提供了协助，而今天全球无数程序员正在为该计划无偿提供帮助。</w:t>
            </w:r>
            <w:r>
              <w:t xml:space="preserve"> </w:t>
            </w:r>
            <w:r>
              <w:t>技术上说</w:t>
            </w:r>
            <w:r>
              <w:t>Linux</w:t>
            </w:r>
            <w:r>
              <w:t>是一个内核。</w:t>
            </w:r>
            <w:r>
              <w:t>“</w:t>
            </w:r>
            <w:r>
              <w:t>内核</w:t>
            </w:r>
            <w:r>
              <w:t>”</w:t>
            </w:r>
            <w:r>
              <w:t>指的是一个提供</w:t>
            </w:r>
            <w:r w:rsidR="003D1953">
              <w:fldChar w:fldCharType="begin"/>
            </w:r>
            <w:r w:rsidR="003D1953">
              <w:instrText xml:space="preserve"> HYPERLINK "http://baike.baidu.com/view/500774.htm" \t "_blank" </w:instrText>
            </w:r>
            <w:r w:rsidR="003D1953">
              <w:fldChar w:fldCharType="separate"/>
            </w:r>
            <w:r>
              <w:rPr>
                <w:rStyle w:val="a9"/>
              </w:rPr>
              <w:t>硬件抽象层</w:t>
            </w:r>
            <w:r w:rsidR="003D1953">
              <w:rPr>
                <w:rStyle w:val="a9"/>
              </w:rPr>
              <w:fldChar w:fldCharType="end"/>
            </w:r>
            <w:r>
              <w:t>、磁盘及文件系统控制、多任务等功能的</w:t>
            </w:r>
            <w:hyperlink r:id="rId21" w:tgtFrame="_blank" w:history="1">
              <w:r>
                <w:rPr>
                  <w:rStyle w:val="a9"/>
                </w:rPr>
                <w:t>系统软件</w:t>
              </w:r>
            </w:hyperlink>
            <w:r>
              <w:t>。一个内核不是一套完整的操作系统。一套基于</w:t>
            </w:r>
            <w:r>
              <w:t>Linux</w:t>
            </w:r>
            <w:r>
              <w:t>内核的完整操作系统</w:t>
            </w:r>
            <w:proofErr w:type="gramStart"/>
            <w:r>
              <w:t>叫作</w:t>
            </w:r>
            <w:proofErr w:type="gramEnd"/>
            <w:r>
              <w:t>Linux</w:t>
            </w:r>
            <w:r>
              <w:t>操作系统，或是</w:t>
            </w:r>
            <w:r>
              <w:t>GNU/Linux</w:t>
            </w:r>
            <w:r>
              <w:t>。</w:t>
            </w:r>
          </w:p>
          <w:p w:rsidR="00342A47" w:rsidRDefault="00342A47" w:rsidP="006B209A"/>
        </w:tc>
      </w:tr>
      <w:tr w:rsidR="006B209A" w:rsidTr="006B209A">
        <w:tc>
          <w:tcPr>
            <w:tcW w:w="8522" w:type="dxa"/>
          </w:tcPr>
          <w:p w:rsidR="006B209A" w:rsidRDefault="0074095A" w:rsidP="006B209A">
            <w:hyperlink r:id="rId22" w:tgtFrame="_blank" w:history="1">
              <w:r w:rsidR="00342A47">
                <w:rPr>
                  <w:rStyle w:val="a9"/>
                </w:rPr>
                <w:t>Linux</w:t>
              </w:r>
            </w:hyperlink>
            <w:r w:rsidR="00342A47">
              <w:t>是一个一体化</w:t>
            </w:r>
            <w:r w:rsidR="003D1953">
              <w:fldChar w:fldCharType="begin"/>
            </w:r>
            <w:r w:rsidR="003D1953">
              <w:instrText xml:space="preserve"> HYPERLINK "http://baike.baidu.com/view/1366.htm" \t "_blank" </w:instrText>
            </w:r>
            <w:r w:rsidR="003D1953">
              <w:fldChar w:fldCharType="separate"/>
            </w:r>
            <w:r w:rsidR="00342A47">
              <w:rPr>
                <w:rStyle w:val="a9"/>
              </w:rPr>
              <w:t>内核</w:t>
            </w:r>
            <w:r w:rsidR="003D1953">
              <w:rPr>
                <w:rStyle w:val="a9"/>
              </w:rPr>
              <w:fldChar w:fldCharType="end"/>
            </w:r>
            <w:r w:rsidR="00342A47">
              <w:t>（</w:t>
            </w:r>
            <w:r w:rsidR="00342A47">
              <w:t>monolithic kernel</w:t>
            </w:r>
            <w:r w:rsidR="00342A47">
              <w:t>）系统。</w:t>
            </w:r>
            <w:r w:rsidR="003D1953">
              <w:fldChar w:fldCharType="begin"/>
            </w:r>
            <w:r w:rsidR="003D1953">
              <w:instrText xml:space="preserve"> HYPERLINK "http://baike.baidu.com/view/15565.htm" \t "_blank" </w:instrText>
            </w:r>
            <w:r w:rsidR="003D1953">
              <w:fldChar w:fldCharType="separate"/>
            </w:r>
            <w:r w:rsidR="00342A47">
              <w:rPr>
                <w:rStyle w:val="a9"/>
              </w:rPr>
              <w:t>设备驱动程序</w:t>
            </w:r>
            <w:r w:rsidR="003D1953">
              <w:rPr>
                <w:rStyle w:val="a9"/>
              </w:rPr>
              <w:fldChar w:fldCharType="end"/>
            </w:r>
            <w:r w:rsidR="00342A47">
              <w:t>可以</w:t>
            </w:r>
            <w:proofErr w:type="gramStart"/>
            <w:r w:rsidR="00342A47">
              <w:t>完全访问</w:t>
            </w:r>
            <w:proofErr w:type="gramEnd"/>
            <w:r w:rsidR="00342A47">
              <w:t>硬件。</w:t>
            </w:r>
            <w:r w:rsidR="00342A47">
              <w:t>Linux</w:t>
            </w:r>
            <w:r w:rsidR="00342A47">
              <w:lastRenderedPageBreak/>
              <w:t>内的</w:t>
            </w:r>
            <w:r w:rsidR="003D1953">
              <w:fldChar w:fldCharType="begin"/>
            </w:r>
            <w:r w:rsidR="003D1953">
              <w:instrText xml:space="preserve"> HYPERLINK "http://baike.baidu.com/view/15565.htm" \t "_blank" </w:instrText>
            </w:r>
            <w:r w:rsidR="003D1953">
              <w:fldChar w:fldCharType="separate"/>
            </w:r>
            <w:r w:rsidR="00342A47">
              <w:rPr>
                <w:rStyle w:val="a9"/>
              </w:rPr>
              <w:t>设备驱动程序</w:t>
            </w:r>
            <w:r w:rsidR="003D1953">
              <w:rPr>
                <w:rStyle w:val="a9"/>
              </w:rPr>
              <w:fldChar w:fldCharType="end"/>
            </w:r>
            <w:r w:rsidR="00342A47">
              <w:t>可以方便地以</w:t>
            </w:r>
            <w:hyperlink r:id="rId23" w:tgtFrame="_blank" w:history="1">
              <w:r w:rsidR="00342A47">
                <w:rPr>
                  <w:rStyle w:val="a9"/>
                </w:rPr>
                <w:t>模块化</w:t>
              </w:r>
            </w:hyperlink>
            <w:r w:rsidR="00342A47">
              <w:t>（</w:t>
            </w:r>
            <w:r w:rsidR="00342A47">
              <w:t>modularize</w:t>
            </w:r>
            <w:r w:rsidR="00342A47">
              <w:t>）的形式设置，并在系统运行期间可直接装载或</w:t>
            </w:r>
            <w:hyperlink r:id="rId24" w:tgtFrame="_blank" w:history="1">
              <w:r w:rsidR="00342A47">
                <w:rPr>
                  <w:rStyle w:val="a9"/>
                </w:rPr>
                <w:t>卸载</w:t>
              </w:r>
            </w:hyperlink>
            <w:r w:rsidR="00342A47">
              <w:t>。</w:t>
            </w:r>
          </w:p>
        </w:tc>
      </w:tr>
      <w:tr w:rsidR="006B209A" w:rsidTr="006B209A">
        <w:tc>
          <w:tcPr>
            <w:tcW w:w="8522" w:type="dxa"/>
          </w:tcPr>
          <w:p w:rsidR="006B209A" w:rsidRDefault="00682EE1" w:rsidP="006B209A">
            <w:r>
              <w:rPr>
                <w:rFonts w:hint="eastAsia"/>
              </w:rPr>
              <w:lastRenderedPageBreak/>
              <w:t>架构</w:t>
            </w:r>
          </w:p>
          <w:p w:rsidR="00682EE1" w:rsidRDefault="0074095A" w:rsidP="006B209A">
            <w:hyperlink r:id="rId25" w:tgtFrame="_blank" w:history="1">
              <w:r w:rsidR="00682EE1">
                <w:rPr>
                  <w:rStyle w:val="a9"/>
                </w:rPr>
                <w:t>Linux</w:t>
              </w:r>
            </w:hyperlink>
            <w:r w:rsidR="00682EE1">
              <w:t>是一个一体化</w:t>
            </w:r>
            <w:r w:rsidR="003D1953">
              <w:fldChar w:fldCharType="begin"/>
            </w:r>
            <w:r w:rsidR="003D1953">
              <w:instrText xml:space="preserve"> HYPERLINK "http://baike.baidu.com/view/1366.htm" \t "_blank" </w:instrText>
            </w:r>
            <w:r w:rsidR="003D1953">
              <w:fldChar w:fldCharType="separate"/>
            </w:r>
            <w:r w:rsidR="00682EE1">
              <w:rPr>
                <w:rStyle w:val="a9"/>
              </w:rPr>
              <w:t>内核</w:t>
            </w:r>
            <w:r w:rsidR="003D1953">
              <w:rPr>
                <w:rStyle w:val="a9"/>
              </w:rPr>
              <w:fldChar w:fldCharType="end"/>
            </w:r>
            <w:r w:rsidR="00682EE1">
              <w:t>（</w:t>
            </w:r>
            <w:r w:rsidR="00682EE1">
              <w:t>monolithic kernel</w:t>
            </w:r>
            <w:r w:rsidR="00682EE1">
              <w:t>）系统。</w:t>
            </w:r>
            <w:r w:rsidR="003D1953">
              <w:fldChar w:fldCharType="begin"/>
            </w:r>
            <w:r w:rsidR="003D1953">
              <w:instrText xml:space="preserve"> HYPERLINK "http://baike.baidu.com/view/15565.htm" \t "_blank" </w:instrText>
            </w:r>
            <w:r w:rsidR="003D1953">
              <w:fldChar w:fldCharType="separate"/>
            </w:r>
            <w:r w:rsidR="00682EE1">
              <w:rPr>
                <w:rStyle w:val="a9"/>
              </w:rPr>
              <w:t>设备驱动程序</w:t>
            </w:r>
            <w:r w:rsidR="003D1953">
              <w:rPr>
                <w:rStyle w:val="a9"/>
              </w:rPr>
              <w:fldChar w:fldCharType="end"/>
            </w:r>
            <w:r w:rsidR="00682EE1">
              <w:t>可以</w:t>
            </w:r>
            <w:proofErr w:type="gramStart"/>
            <w:r w:rsidR="00682EE1">
              <w:t>完全访问</w:t>
            </w:r>
            <w:proofErr w:type="gramEnd"/>
            <w:r w:rsidR="00682EE1">
              <w:t>硬件。</w:t>
            </w:r>
            <w:r w:rsidR="00682EE1">
              <w:t>Linux</w:t>
            </w:r>
            <w:r w:rsidR="00682EE1">
              <w:t>内的</w:t>
            </w:r>
            <w:r w:rsidR="003D1953">
              <w:fldChar w:fldCharType="begin"/>
            </w:r>
            <w:r w:rsidR="003D1953">
              <w:instrText xml:space="preserve"> HYPERLINK "http://baike.baidu.com/view/15565.htm" \t "_blank" </w:instrText>
            </w:r>
            <w:r w:rsidR="003D1953">
              <w:fldChar w:fldCharType="separate"/>
            </w:r>
            <w:r w:rsidR="00682EE1">
              <w:rPr>
                <w:rStyle w:val="a9"/>
              </w:rPr>
              <w:t>设备驱动程序</w:t>
            </w:r>
            <w:r w:rsidR="003D1953">
              <w:rPr>
                <w:rStyle w:val="a9"/>
              </w:rPr>
              <w:fldChar w:fldCharType="end"/>
            </w:r>
            <w:r w:rsidR="00682EE1">
              <w:t>可以方便地以</w:t>
            </w:r>
            <w:hyperlink r:id="rId26" w:tgtFrame="_blank" w:history="1">
              <w:r w:rsidR="00682EE1">
                <w:rPr>
                  <w:rStyle w:val="a9"/>
                </w:rPr>
                <w:t>模块化</w:t>
              </w:r>
            </w:hyperlink>
            <w:r w:rsidR="00682EE1">
              <w:t>（</w:t>
            </w:r>
            <w:r w:rsidR="00682EE1">
              <w:t>modularize</w:t>
            </w:r>
            <w:r w:rsidR="00682EE1">
              <w:t>）的形式设置，并在系统运行期间可直接装载或</w:t>
            </w:r>
            <w:hyperlink r:id="rId27" w:tgtFrame="_blank" w:history="1">
              <w:r w:rsidR="00682EE1">
                <w:rPr>
                  <w:rStyle w:val="a9"/>
                </w:rPr>
                <w:t>卸载</w:t>
              </w:r>
            </w:hyperlink>
          </w:p>
          <w:p w:rsidR="00682EE1" w:rsidRDefault="00682EE1" w:rsidP="006B209A"/>
          <w:p w:rsidR="00682EE1" w:rsidRDefault="00682EE1" w:rsidP="00682EE1">
            <w:pPr>
              <w:pStyle w:val="3"/>
            </w:pPr>
            <w:r>
              <w:rPr>
                <w:rStyle w:val="headline-content"/>
              </w:rPr>
              <w:t>体系结构属性</w:t>
            </w:r>
          </w:p>
          <w:p w:rsidR="00682EE1" w:rsidRDefault="00682EE1" w:rsidP="00682EE1">
            <w:r>
              <w:t>在讨论大型而复杂的系统的</w:t>
            </w:r>
            <w:hyperlink r:id="rId28" w:tgtFrame="_blank" w:history="1">
              <w:r>
                <w:rPr>
                  <w:rStyle w:val="a9"/>
                </w:rPr>
                <w:t>体系结构</w:t>
              </w:r>
            </w:hyperlink>
            <w:r>
              <w:t>时，可以从很多角度来审视系统。</w:t>
            </w:r>
            <w:hyperlink r:id="rId29" w:tgtFrame="_blank" w:history="1">
              <w:r>
                <w:rPr>
                  <w:rStyle w:val="a9"/>
                </w:rPr>
                <w:t>体系结构</w:t>
              </w:r>
            </w:hyperlink>
            <w:r>
              <w:t>分析的一个目标是提供一种方法更好地理解</w:t>
            </w:r>
            <w:hyperlink r:id="rId30" w:tgtFrame="_blank" w:history="1">
              <w:r>
                <w:rPr>
                  <w:rStyle w:val="a9"/>
                </w:rPr>
                <w:t>源代码</w:t>
              </w:r>
            </w:hyperlink>
            <w:r>
              <w:t>。</w:t>
            </w:r>
          </w:p>
          <w:p w:rsidR="00682EE1" w:rsidRDefault="00682EE1" w:rsidP="00682EE1">
            <w:r>
              <w:t xml:space="preserve">Linux </w:t>
            </w:r>
            <w:r>
              <w:t>内核实现了很多重要的</w:t>
            </w:r>
            <w:r w:rsidR="003D1953">
              <w:fldChar w:fldCharType="begin"/>
            </w:r>
            <w:r w:rsidR="003D1953">
              <w:instrText xml:space="preserve"> HYPERLINK "http://baike.baidu.com/view/1188494.htm" \t "_blank" </w:instrText>
            </w:r>
            <w:r w:rsidR="003D1953">
              <w:fldChar w:fldCharType="separate"/>
            </w:r>
            <w:r>
              <w:rPr>
                <w:rStyle w:val="a9"/>
              </w:rPr>
              <w:t>体系结构</w:t>
            </w:r>
            <w:r w:rsidR="003D1953">
              <w:rPr>
                <w:rStyle w:val="a9"/>
              </w:rPr>
              <w:fldChar w:fldCharType="end"/>
            </w:r>
            <w:r>
              <w:t>属性。在或高或低的层次上，内核被划分为多个子系统。</w:t>
            </w:r>
            <w:r>
              <w:t xml:space="preserve">Linux </w:t>
            </w:r>
            <w:r>
              <w:t>也可以看作是一个整体，因为它会将所有这些基本服务都集成到内核中。这与</w:t>
            </w:r>
            <w:r w:rsidR="003D1953">
              <w:fldChar w:fldCharType="begin"/>
            </w:r>
            <w:r w:rsidR="003D1953">
              <w:instrText xml:space="preserve"> HYPERLINK "http://baike.baidu.com/view/928365.htm" \t "_blank" </w:instrText>
            </w:r>
            <w:r w:rsidR="003D1953">
              <w:fldChar w:fldCharType="separate"/>
            </w:r>
            <w:r>
              <w:rPr>
                <w:rStyle w:val="a9"/>
              </w:rPr>
              <w:t>微内核</w:t>
            </w:r>
            <w:r w:rsidR="003D1953">
              <w:rPr>
                <w:rStyle w:val="a9"/>
              </w:rPr>
              <w:fldChar w:fldCharType="end"/>
            </w:r>
            <w:r>
              <w:t>的</w:t>
            </w:r>
            <w:hyperlink r:id="rId31" w:tgtFrame="_blank" w:history="1">
              <w:r>
                <w:rPr>
                  <w:rStyle w:val="a9"/>
                </w:rPr>
                <w:t>体系结构</w:t>
              </w:r>
            </w:hyperlink>
            <w:r>
              <w:t>不同，后者会提供一些基本的服务，例如</w:t>
            </w:r>
            <w:hyperlink r:id="rId32" w:tgtFrame="_blank" w:history="1">
              <w:r>
                <w:rPr>
                  <w:rStyle w:val="a9"/>
                </w:rPr>
                <w:t>通信</w:t>
              </w:r>
            </w:hyperlink>
            <w:r>
              <w:t>、</w:t>
            </w:r>
            <w:hyperlink r:id="rId33" w:tgtFrame="_blank" w:history="1">
              <w:r>
                <w:rPr>
                  <w:rStyle w:val="a9"/>
                </w:rPr>
                <w:t>I/O</w:t>
              </w:r>
            </w:hyperlink>
            <w:r>
              <w:t>、</w:t>
            </w:r>
            <w:r w:rsidR="003D1953">
              <w:fldChar w:fldCharType="begin"/>
            </w:r>
            <w:r w:rsidR="003D1953">
              <w:instrText xml:space="preserve"> HYPERLINK "http://baike.baidu.com/view/1082.htm" \t "_blank" </w:instrText>
            </w:r>
            <w:r w:rsidR="003D1953">
              <w:fldChar w:fldCharType="separate"/>
            </w:r>
            <w:r>
              <w:rPr>
                <w:rStyle w:val="a9"/>
              </w:rPr>
              <w:t>内存</w:t>
            </w:r>
            <w:r w:rsidR="003D1953">
              <w:rPr>
                <w:rStyle w:val="a9"/>
              </w:rPr>
              <w:fldChar w:fldCharType="end"/>
            </w:r>
            <w:r>
              <w:t>和</w:t>
            </w:r>
            <w:hyperlink r:id="rId34" w:tgtFrame="_blank" w:history="1">
              <w:r>
                <w:rPr>
                  <w:rStyle w:val="a9"/>
                </w:rPr>
                <w:t>进程管理</w:t>
              </w:r>
            </w:hyperlink>
            <w:r>
              <w:t>，更具体的服务都是插入到微内核层中的。</w:t>
            </w:r>
          </w:p>
          <w:p w:rsidR="00682EE1" w:rsidRDefault="00682EE1" w:rsidP="00682EE1">
            <w:r>
              <w:t>随着时间的流逝，</w:t>
            </w:r>
            <w:r>
              <w:t xml:space="preserve">Linux </w:t>
            </w:r>
            <w:r>
              <w:t>内核在</w:t>
            </w:r>
            <w:r w:rsidR="003D1953">
              <w:fldChar w:fldCharType="begin"/>
            </w:r>
            <w:r w:rsidR="003D1953">
              <w:instrText xml:space="preserve"> HYPERLINK "http://baike.baidu.com/view/1082.htm" \t "_blank" </w:instrText>
            </w:r>
            <w:r w:rsidR="003D1953">
              <w:fldChar w:fldCharType="separate"/>
            </w:r>
            <w:r>
              <w:rPr>
                <w:rStyle w:val="a9"/>
              </w:rPr>
              <w:t>内存</w:t>
            </w:r>
            <w:r w:rsidR="003D1953">
              <w:rPr>
                <w:rStyle w:val="a9"/>
              </w:rPr>
              <w:fldChar w:fldCharType="end"/>
            </w:r>
            <w:r>
              <w:t>和</w:t>
            </w:r>
            <w:r>
              <w:t xml:space="preserve"> CPU </w:t>
            </w:r>
            <w:r>
              <w:t>使用方面具有较高的效率，并且非常稳定。但是对于</w:t>
            </w:r>
            <w:r>
              <w:t xml:space="preserve"> Linux </w:t>
            </w:r>
            <w:r>
              <w:t>来说，最为有趣的是在这种大小和复杂性的前提下，依然具有良好的</w:t>
            </w:r>
            <w:r w:rsidR="003D1953">
              <w:fldChar w:fldCharType="begin"/>
            </w:r>
            <w:r w:rsidR="003D1953">
              <w:instrText xml:space="preserve"> HYPERLINK "http://baike.baidu.com/view/1936417.htm" \t "_blank" </w:instrText>
            </w:r>
            <w:r w:rsidR="003D1953">
              <w:fldChar w:fldCharType="separate"/>
            </w:r>
            <w:r>
              <w:rPr>
                <w:rStyle w:val="a9"/>
              </w:rPr>
              <w:t>可移植性</w:t>
            </w:r>
            <w:r w:rsidR="003D1953">
              <w:rPr>
                <w:rStyle w:val="a9"/>
              </w:rPr>
              <w:fldChar w:fldCharType="end"/>
            </w:r>
            <w:r>
              <w:t>。</w:t>
            </w:r>
            <w:r>
              <w:t xml:space="preserve">Linux </w:t>
            </w:r>
            <w:r>
              <w:t>编译后可在大量处理器和具有不同</w:t>
            </w:r>
            <w:r w:rsidR="003D1953">
              <w:fldChar w:fldCharType="begin"/>
            </w:r>
            <w:r w:rsidR="003D1953">
              <w:instrText xml:space="preserve"> HYPERLINK "http://baike.baidu.com/view/1188494.htm" \t "_blank" </w:instrText>
            </w:r>
            <w:r w:rsidR="003D1953">
              <w:fldChar w:fldCharType="separate"/>
            </w:r>
            <w:r>
              <w:rPr>
                <w:rStyle w:val="a9"/>
              </w:rPr>
              <w:t>体系结构</w:t>
            </w:r>
            <w:r w:rsidR="003D1953">
              <w:rPr>
                <w:rStyle w:val="a9"/>
              </w:rPr>
              <w:fldChar w:fldCharType="end"/>
            </w:r>
            <w:r>
              <w:t>约束和需求的平台上运行。一个例子是</w:t>
            </w:r>
            <w:r>
              <w:t xml:space="preserve"> Linux </w:t>
            </w:r>
            <w:r>
              <w:t>可以在一个具有</w:t>
            </w:r>
            <w:r w:rsidR="003D1953">
              <w:fldChar w:fldCharType="begin"/>
            </w:r>
            <w:r w:rsidR="003D1953">
              <w:instrText xml:space="preserve"> HYPERLINK "http://baike.baidu.com/view/4541016.htm" \t "_blank" </w:instrText>
            </w:r>
            <w:r w:rsidR="003D1953">
              <w:fldChar w:fldCharType="separate"/>
            </w:r>
            <w:r>
              <w:rPr>
                <w:rStyle w:val="a9"/>
              </w:rPr>
              <w:t>内存管理</w:t>
            </w:r>
            <w:r w:rsidR="003D1953">
              <w:rPr>
                <w:rStyle w:val="a9"/>
              </w:rPr>
              <w:fldChar w:fldCharType="end"/>
            </w:r>
            <w:r>
              <w:t>单元（</w:t>
            </w:r>
            <w:r>
              <w:t>MMU</w:t>
            </w:r>
            <w:r>
              <w:t>）的处理器上运行，也可以在那些不提供</w:t>
            </w:r>
            <w:r w:rsidR="003D1953">
              <w:fldChar w:fldCharType="begin"/>
            </w:r>
            <w:r w:rsidR="003D1953">
              <w:instrText xml:space="preserve"> HYPERLINK "http://baike.baidu.com/view/969924.htm" \t "_blank" </w:instrText>
            </w:r>
            <w:r w:rsidR="003D1953">
              <w:fldChar w:fldCharType="separate"/>
            </w:r>
            <w:r>
              <w:rPr>
                <w:rStyle w:val="a9"/>
              </w:rPr>
              <w:t>MMU</w:t>
            </w:r>
            <w:r w:rsidR="003D1953">
              <w:rPr>
                <w:rStyle w:val="a9"/>
              </w:rPr>
              <w:fldChar w:fldCharType="end"/>
            </w:r>
            <w:r>
              <w:t>的处理器上运行。</w:t>
            </w:r>
            <w:r>
              <w:t xml:space="preserve">Linux </w:t>
            </w:r>
            <w:r>
              <w:t>内核的</w:t>
            </w:r>
            <w:r w:rsidR="003D1953">
              <w:fldChar w:fldCharType="begin"/>
            </w:r>
            <w:r w:rsidR="003D1953">
              <w:instrText xml:space="preserve"> HYPERLINK "http://baike.baidu.com/view/163694.htm" \t "_blank" </w:instrText>
            </w:r>
            <w:r w:rsidR="003D1953">
              <w:fldChar w:fldCharType="separate"/>
            </w:r>
            <w:r>
              <w:rPr>
                <w:rStyle w:val="a9"/>
              </w:rPr>
              <w:t>uClinux</w:t>
            </w:r>
            <w:r w:rsidR="003D1953">
              <w:rPr>
                <w:rStyle w:val="a9"/>
              </w:rPr>
              <w:fldChar w:fldCharType="end"/>
            </w:r>
            <w:r>
              <w:t>移植提供了对非</w:t>
            </w:r>
            <w:r>
              <w:t xml:space="preserve"> MMU </w:t>
            </w:r>
            <w:r>
              <w:t>的支持</w:t>
            </w:r>
          </w:p>
          <w:p w:rsidR="00682EE1" w:rsidRDefault="00682EE1" w:rsidP="006B209A"/>
          <w:p w:rsidR="00682EE1" w:rsidRDefault="00682EE1" w:rsidP="00682EE1">
            <w:pPr>
              <w:pStyle w:val="3"/>
            </w:pPr>
            <w:r>
              <w:rPr>
                <w:rStyle w:val="headline-content"/>
              </w:rPr>
              <w:t>开发和规范</w:t>
            </w:r>
          </w:p>
          <w:p w:rsidR="00682EE1" w:rsidRDefault="00682EE1" w:rsidP="00682EE1">
            <w:r>
              <w:t>核心的开发和规范一直是由</w:t>
            </w:r>
            <w:r>
              <w:t>Linux</w:t>
            </w:r>
            <w:r>
              <w:t>社区控制着，版本也是唯一的。实际上，操作系统的</w:t>
            </w:r>
            <w:r w:rsidR="003D1953">
              <w:fldChar w:fldCharType="begin"/>
            </w:r>
            <w:r w:rsidR="003D1953">
              <w:instrText xml:space="preserve"> HYPERLINK "http://baike.baidu.com/view/6744074.htm" \t "_blank" </w:instrText>
            </w:r>
            <w:r w:rsidR="003D1953">
              <w:fldChar w:fldCharType="separate"/>
            </w:r>
            <w:r>
              <w:rPr>
                <w:rStyle w:val="a9"/>
              </w:rPr>
              <w:t>内核版本</w:t>
            </w:r>
            <w:r w:rsidR="003D1953">
              <w:rPr>
                <w:rStyle w:val="a9"/>
              </w:rPr>
              <w:fldChar w:fldCharType="end"/>
            </w:r>
            <w:r>
              <w:t>指的是在</w:t>
            </w:r>
            <w:r>
              <w:t>Linux</w:t>
            </w:r>
            <w:r>
              <w:t>本人领导下的开发小组开发出的系统内核的版本号。自</w:t>
            </w:r>
            <w:r>
              <w:t>1994</w:t>
            </w:r>
            <w:r>
              <w:t>年</w:t>
            </w:r>
            <w:r>
              <w:t>3</w:t>
            </w:r>
            <w:r>
              <w:t>月</w:t>
            </w:r>
            <w:r>
              <w:t>14</w:t>
            </w:r>
            <w:r>
              <w:t>日发布了第一个正式版本</w:t>
            </w:r>
            <w:r>
              <w:t>Linux 1.0</w:t>
            </w:r>
            <w:r>
              <w:t>以来，每隔一段时间就有新的版本或其修订版公布。</w:t>
            </w:r>
          </w:p>
          <w:p w:rsidR="00682EE1" w:rsidRDefault="00682EE1" w:rsidP="00682EE1">
            <w:r>
              <w:t>Linux</w:t>
            </w:r>
            <w:r>
              <w:t>将标准的</w:t>
            </w:r>
            <w:r>
              <w:t>GNU</w:t>
            </w:r>
            <w:r>
              <w:t>许可协议改称</w:t>
            </w:r>
            <w:proofErr w:type="spellStart"/>
            <w:r>
              <w:t>Copyleft</w:t>
            </w:r>
            <w:proofErr w:type="spellEnd"/>
            <w:r>
              <w:t>，以便与</w:t>
            </w:r>
            <w:r>
              <w:t>Copyright</w:t>
            </w:r>
            <w:r>
              <w:t>相对照。通用的公共许可（</w:t>
            </w:r>
            <w:r>
              <w:t>GPL</w:t>
            </w:r>
            <w:r>
              <w:t>）允许用户销售、拷贝和改变具有</w:t>
            </w:r>
            <w:proofErr w:type="spellStart"/>
            <w:r>
              <w:t>Copyleft</w:t>
            </w:r>
            <w:proofErr w:type="spellEnd"/>
            <w:r>
              <w:t>的</w:t>
            </w:r>
            <w:r w:rsidR="003D1953">
              <w:fldChar w:fldCharType="begin"/>
            </w:r>
            <w:r w:rsidR="003D1953">
              <w:instrText xml:space="preserve"> HYPERLINK "http://baike.baidu.com/view/330120.htm" \t "_blank" </w:instrText>
            </w:r>
            <w:r w:rsidR="003D1953">
              <w:fldChar w:fldCharType="separate"/>
            </w:r>
            <w:r>
              <w:rPr>
                <w:rStyle w:val="a9"/>
              </w:rPr>
              <w:t>应用程序</w:t>
            </w:r>
            <w:r w:rsidR="003D1953">
              <w:rPr>
                <w:rStyle w:val="a9"/>
              </w:rPr>
              <w:fldChar w:fldCharType="end"/>
            </w:r>
            <w:r>
              <w:t>。当然这些程序也可以是</w:t>
            </w:r>
            <w:r>
              <w:t>Copyright</w:t>
            </w:r>
            <w:r>
              <w:t>的，但是你必须允许进一步的销售、拷贝和对其代码进行改变，同时也必须使他人可以免费得到修改后的</w:t>
            </w:r>
            <w:r w:rsidR="003D1953">
              <w:fldChar w:fldCharType="begin"/>
            </w:r>
            <w:r w:rsidR="003D1953">
              <w:instrText xml:space="preserve"> HYPERLINK "http://baike.baidu.com/view/60376.htm" \t "_blank" </w:instrText>
            </w:r>
            <w:r w:rsidR="003D1953">
              <w:fldChar w:fldCharType="separate"/>
            </w:r>
            <w:r>
              <w:rPr>
                <w:rStyle w:val="a9"/>
              </w:rPr>
              <w:t>源代码</w:t>
            </w:r>
            <w:r w:rsidR="003D1953">
              <w:rPr>
                <w:rStyle w:val="a9"/>
              </w:rPr>
              <w:fldChar w:fldCharType="end"/>
            </w:r>
            <w:r>
              <w:t>。事实证明，</w:t>
            </w:r>
            <w:r>
              <w:t>GPL</w:t>
            </w:r>
            <w:r>
              <w:t>对于</w:t>
            </w:r>
            <w:r>
              <w:t>Linux</w:t>
            </w:r>
            <w:r>
              <w:t>的成功起到了极大的作用。它启动了一个十分繁荣的商用</w:t>
            </w:r>
            <w:r>
              <w:t>Linux</w:t>
            </w:r>
            <w:r>
              <w:t>阶段，还为</w:t>
            </w:r>
            <w:r w:rsidR="003D1953">
              <w:fldChar w:fldCharType="begin"/>
            </w:r>
            <w:r w:rsidR="003D1953">
              <w:instrText xml:space="preserve"> HYPERLINK "http://baike.baidu.com/view/3281.htm" \t "_blank" </w:instrText>
            </w:r>
            <w:r w:rsidR="003D1953">
              <w:fldChar w:fldCharType="separate"/>
            </w:r>
            <w:r>
              <w:rPr>
                <w:rStyle w:val="a9"/>
              </w:rPr>
              <w:t>编程</w:t>
            </w:r>
            <w:r w:rsidR="003D1953">
              <w:rPr>
                <w:rStyle w:val="a9"/>
              </w:rPr>
              <w:fldChar w:fldCharType="end"/>
            </w:r>
            <w:r>
              <w:t>人员提供了一种凝聚力，诱使大家加入这个充满了慈善精神的</w:t>
            </w:r>
            <w:r>
              <w:t>Linux</w:t>
            </w:r>
            <w:r>
              <w:t>运动。</w:t>
            </w:r>
          </w:p>
          <w:p w:rsidR="00682EE1" w:rsidRDefault="00682EE1" w:rsidP="006B209A"/>
          <w:p w:rsidR="00682EE1" w:rsidRDefault="00682EE1" w:rsidP="00682EE1">
            <w:pPr>
              <w:pStyle w:val="3"/>
            </w:pPr>
            <w:r>
              <w:rPr>
                <w:rStyle w:val="headline-content"/>
              </w:rPr>
              <w:t>主要子系统</w:t>
            </w:r>
          </w:p>
          <w:p w:rsidR="00682EE1" w:rsidRDefault="00682EE1" w:rsidP="00682EE1">
            <w:r>
              <w:rPr>
                <w:b/>
                <w:bCs/>
              </w:rPr>
              <w:t>系统调用接口</w:t>
            </w:r>
            <w:r>
              <w:t>：</w:t>
            </w:r>
            <w:r>
              <w:t xml:space="preserve">SCI </w:t>
            </w:r>
            <w:r>
              <w:t>层提供了某些机制执行从</w:t>
            </w:r>
            <w:r w:rsidR="003D1953">
              <w:fldChar w:fldCharType="begin"/>
            </w:r>
            <w:r w:rsidR="003D1953">
              <w:instrText xml:space="preserve"> HYPERLINK "http://baike.baidu.com/view/4274331.htm" \t "_blank" </w:instrText>
            </w:r>
            <w:r w:rsidR="003D1953">
              <w:fldChar w:fldCharType="separate"/>
            </w:r>
            <w:r>
              <w:rPr>
                <w:rStyle w:val="a9"/>
              </w:rPr>
              <w:t>用户空间</w:t>
            </w:r>
            <w:r w:rsidR="003D1953">
              <w:rPr>
                <w:rStyle w:val="a9"/>
              </w:rPr>
              <w:fldChar w:fldCharType="end"/>
            </w:r>
            <w:r>
              <w:t>到内核的</w:t>
            </w:r>
            <w:hyperlink r:id="rId35" w:tgtFrame="_blank" w:history="1">
              <w:r>
                <w:rPr>
                  <w:rStyle w:val="a9"/>
                </w:rPr>
                <w:t>函数调用</w:t>
              </w:r>
            </w:hyperlink>
            <w:r>
              <w:t>。正如前面讨论的一样，这个接口依赖于</w:t>
            </w:r>
            <w:hyperlink r:id="rId36" w:tgtFrame="_blank" w:history="1">
              <w:r>
                <w:rPr>
                  <w:rStyle w:val="a9"/>
                </w:rPr>
                <w:t>体系结构</w:t>
              </w:r>
            </w:hyperlink>
            <w:r>
              <w:t>，甚至在相同的处理器家族内也是如此。</w:t>
            </w:r>
            <w:r>
              <w:t xml:space="preserve">SCI </w:t>
            </w:r>
            <w:r>
              <w:t>实际上是一个非常有用的</w:t>
            </w:r>
            <w:r w:rsidR="003D1953">
              <w:fldChar w:fldCharType="begin"/>
            </w:r>
            <w:r w:rsidR="003D1953">
              <w:instrText xml:space="preserve"> HYPERLINK "http://baike.baidu.com/view/2369016.htm" \t "_blank" </w:instrText>
            </w:r>
            <w:r w:rsidR="003D1953">
              <w:fldChar w:fldCharType="separate"/>
            </w:r>
            <w:r>
              <w:rPr>
                <w:rStyle w:val="a9"/>
              </w:rPr>
              <w:t>函数调用</w:t>
            </w:r>
            <w:r w:rsidR="003D1953">
              <w:rPr>
                <w:rStyle w:val="a9"/>
              </w:rPr>
              <w:fldChar w:fldCharType="end"/>
            </w:r>
            <w:r>
              <w:t>多路复用和多路分解服务。在</w:t>
            </w:r>
            <w:r>
              <w:t xml:space="preserve"> ./</w:t>
            </w:r>
            <w:proofErr w:type="spellStart"/>
            <w:r w:rsidR="003D1953">
              <w:fldChar w:fldCharType="begin"/>
            </w:r>
            <w:r w:rsidR="003D1953">
              <w:instrText xml:space="preserve"> HYPERLINK "http://baike.baidu.com/view/1634.htm" \t "_blank" </w:instrText>
            </w:r>
            <w:r w:rsidR="003D1953">
              <w:fldChar w:fldCharType="separate"/>
            </w:r>
            <w:r>
              <w:rPr>
                <w:rStyle w:val="a9"/>
              </w:rPr>
              <w:t>linux</w:t>
            </w:r>
            <w:proofErr w:type="spellEnd"/>
            <w:r w:rsidR="003D1953">
              <w:rPr>
                <w:rStyle w:val="a9"/>
              </w:rPr>
              <w:fldChar w:fldCharType="end"/>
            </w:r>
            <w:r>
              <w:t xml:space="preserve">/kernel </w:t>
            </w:r>
            <w:r>
              <w:t>中您可以找到</w:t>
            </w:r>
            <w:r>
              <w:t xml:space="preserve"> SCI </w:t>
            </w:r>
            <w:r>
              <w:t>的实现，并在</w:t>
            </w:r>
            <w:r>
              <w:t xml:space="preserve"> ./</w:t>
            </w:r>
            <w:proofErr w:type="spellStart"/>
            <w:r w:rsidR="003D1953">
              <w:fldChar w:fldCharType="begin"/>
            </w:r>
            <w:r w:rsidR="003D1953">
              <w:instrText xml:space="preserve"> HYPERLINK "http://baike.baidu.com/view/1634.htm" \t "_blank" </w:instrText>
            </w:r>
            <w:r w:rsidR="003D1953">
              <w:fldChar w:fldCharType="separate"/>
            </w:r>
            <w:r>
              <w:rPr>
                <w:rStyle w:val="a9"/>
              </w:rPr>
              <w:t>linux</w:t>
            </w:r>
            <w:proofErr w:type="spellEnd"/>
            <w:r w:rsidR="003D1953">
              <w:rPr>
                <w:rStyle w:val="a9"/>
              </w:rPr>
              <w:fldChar w:fldCharType="end"/>
            </w:r>
            <w:r>
              <w:t xml:space="preserve">/arch </w:t>
            </w:r>
            <w:r>
              <w:t>中找到依赖于</w:t>
            </w:r>
            <w:r w:rsidR="003D1953">
              <w:fldChar w:fldCharType="begin"/>
            </w:r>
            <w:r w:rsidR="003D1953">
              <w:instrText xml:space="preserve"> HYPERLINK "http://baike.baidu.com/view/1188494.htm" \t "_blank" </w:instrText>
            </w:r>
            <w:r w:rsidR="003D1953">
              <w:fldChar w:fldCharType="separate"/>
            </w:r>
            <w:r>
              <w:rPr>
                <w:rStyle w:val="a9"/>
              </w:rPr>
              <w:t>体系结构</w:t>
            </w:r>
            <w:r w:rsidR="003D1953">
              <w:rPr>
                <w:rStyle w:val="a9"/>
              </w:rPr>
              <w:fldChar w:fldCharType="end"/>
            </w:r>
            <w:r>
              <w:t>的部分。</w:t>
            </w:r>
          </w:p>
          <w:p w:rsidR="00682EE1" w:rsidRDefault="0074095A" w:rsidP="00682EE1">
            <w:hyperlink r:id="rId37" w:tgtFrame="_blank" w:history="1">
              <w:r w:rsidR="00682EE1">
                <w:rPr>
                  <w:rStyle w:val="a9"/>
                </w:rPr>
                <w:t>进程管理</w:t>
              </w:r>
            </w:hyperlink>
            <w:r w:rsidR="00682EE1">
              <w:t>：进程管理的重点是进程的执行。在内核中，这些进程称为线程，代表了单独的处理器虚拟化（线程代码、数据、</w:t>
            </w:r>
            <w:r w:rsidR="003D1953">
              <w:fldChar w:fldCharType="begin"/>
            </w:r>
            <w:r w:rsidR="003D1953">
              <w:instrText xml:space="preserve"> HYPERLINK "http://baike.baidu.com/view/93201.htm" \t "_blank" </w:instrText>
            </w:r>
            <w:r w:rsidR="003D1953">
              <w:fldChar w:fldCharType="separate"/>
            </w:r>
            <w:r w:rsidR="00682EE1">
              <w:rPr>
                <w:rStyle w:val="a9"/>
              </w:rPr>
              <w:t>堆栈</w:t>
            </w:r>
            <w:r w:rsidR="003D1953">
              <w:rPr>
                <w:rStyle w:val="a9"/>
              </w:rPr>
              <w:fldChar w:fldCharType="end"/>
            </w:r>
            <w:r w:rsidR="00682EE1">
              <w:t>和</w:t>
            </w:r>
            <w:r w:rsidR="00682EE1">
              <w:t xml:space="preserve"> CPU</w:t>
            </w:r>
            <w:hyperlink r:id="rId38" w:tgtFrame="_blank" w:history="1">
              <w:r w:rsidR="00682EE1">
                <w:rPr>
                  <w:rStyle w:val="a9"/>
                </w:rPr>
                <w:t>寄存器</w:t>
              </w:r>
            </w:hyperlink>
            <w:r w:rsidR="00682EE1">
              <w:t>）。在</w:t>
            </w:r>
            <w:hyperlink r:id="rId39" w:tgtFrame="_blank" w:history="1">
              <w:r w:rsidR="00682EE1">
                <w:rPr>
                  <w:rStyle w:val="a9"/>
                </w:rPr>
                <w:t>用户空间</w:t>
              </w:r>
            </w:hyperlink>
            <w:r w:rsidR="00682EE1">
              <w:t>，通常使用进程</w:t>
            </w:r>
            <w:r w:rsidR="00682EE1">
              <w:t xml:space="preserve"> </w:t>
            </w:r>
            <w:r w:rsidR="00682EE1">
              <w:t>这个术语，不过</w:t>
            </w:r>
            <w:r w:rsidR="00682EE1">
              <w:t xml:space="preserve"> Linux </w:t>
            </w:r>
            <w:r w:rsidR="00682EE1">
              <w:t>实现并没有区分这两个概念（进程和线程）。内核通过</w:t>
            </w:r>
            <w:r w:rsidR="00682EE1">
              <w:t xml:space="preserve"> SCI </w:t>
            </w:r>
            <w:r w:rsidR="00682EE1">
              <w:t>提供了一个</w:t>
            </w:r>
            <w:r w:rsidR="003D1953">
              <w:fldChar w:fldCharType="begin"/>
            </w:r>
            <w:r w:rsidR="003D1953">
              <w:instrText xml:space="preserve"> HYPERLINK "http://baike.baidu.com/view/185287.htm" \t "_blank" </w:instrText>
            </w:r>
            <w:r w:rsidR="003D1953">
              <w:fldChar w:fldCharType="separate"/>
            </w:r>
            <w:r w:rsidR="00682EE1">
              <w:rPr>
                <w:rStyle w:val="a9"/>
              </w:rPr>
              <w:t>应用程序编程接口</w:t>
            </w:r>
            <w:r w:rsidR="003D1953">
              <w:rPr>
                <w:rStyle w:val="a9"/>
              </w:rPr>
              <w:fldChar w:fldCharType="end"/>
            </w:r>
            <w:r w:rsidR="00682EE1">
              <w:t>（</w:t>
            </w:r>
            <w:hyperlink r:id="rId40" w:tgtFrame="_blank" w:history="1">
              <w:r w:rsidR="00682EE1">
                <w:rPr>
                  <w:rStyle w:val="a9"/>
                </w:rPr>
                <w:t>API</w:t>
              </w:r>
            </w:hyperlink>
            <w:r w:rsidR="00682EE1">
              <w:t>）来创建一个新进程（</w:t>
            </w:r>
            <w:r w:rsidR="00682EE1">
              <w:t>fork</w:t>
            </w:r>
            <w:r w:rsidR="00682EE1">
              <w:t>、</w:t>
            </w:r>
            <w:r w:rsidR="00682EE1">
              <w:t xml:space="preserve">exec </w:t>
            </w:r>
            <w:r w:rsidR="00682EE1">
              <w:t>或</w:t>
            </w:r>
            <w:r w:rsidR="00682EE1">
              <w:t xml:space="preserve"> Portable Operating System Interface [POS</w:t>
            </w:r>
            <w:r w:rsidR="00682EE1">
              <w:rPr>
                <w:rFonts w:ascii="宋体" w:eastAsia="宋体" w:hAnsi="宋体" w:cs="宋体" w:hint="eastAsia"/>
              </w:rPr>
              <w:t>Ⅸ</w:t>
            </w:r>
            <w:r w:rsidR="00682EE1">
              <w:t xml:space="preserve">] </w:t>
            </w:r>
            <w:r w:rsidR="00682EE1">
              <w:t>函数），停止进程（</w:t>
            </w:r>
            <w:r w:rsidR="00682EE1">
              <w:t>kill</w:t>
            </w:r>
            <w:r w:rsidR="00682EE1">
              <w:t>、</w:t>
            </w:r>
            <w:r w:rsidR="00682EE1">
              <w:t>exit</w:t>
            </w:r>
            <w:r w:rsidR="00682EE1">
              <w:t>），并在它们之间进行</w:t>
            </w:r>
            <w:r w:rsidR="003D1953">
              <w:fldChar w:fldCharType="begin"/>
            </w:r>
            <w:r w:rsidR="003D1953">
              <w:instrText xml:space="preserve"> HYPERLINK "http://baike.baidu.com/view/15007.htm" \t "_blank" </w:instrText>
            </w:r>
            <w:r w:rsidR="003D1953">
              <w:fldChar w:fldCharType="separate"/>
            </w:r>
            <w:r w:rsidR="00682EE1">
              <w:rPr>
                <w:rStyle w:val="a9"/>
              </w:rPr>
              <w:t>通信</w:t>
            </w:r>
            <w:r w:rsidR="003D1953">
              <w:rPr>
                <w:rStyle w:val="a9"/>
              </w:rPr>
              <w:fldChar w:fldCharType="end"/>
            </w:r>
            <w:r w:rsidR="00682EE1">
              <w:t>和同步（</w:t>
            </w:r>
            <w:r w:rsidR="00682EE1">
              <w:t xml:space="preserve">signal </w:t>
            </w:r>
            <w:r w:rsidR="00682EE1">
              <w:t>或者</w:t>
            </w:r>
            <w:r w:rsidR="00682EE1">
              <w:t xml:space="preserve"> POS</w:t>
            </w:r>
            <w:r w:rsidR="00682EE1">
              <w:rPr>
                <w:rFonts w:ascii="宋体" w:eastAsia="宋体" w:hAnsi="宋体" w:cs="宋体" w:hint="eastAsia"/>
              </w:rPr>
              <w:t>Ⅸ</w:t>
            </w:r>
            <w:r w:rsidR="00682EE1">
              <w:t xml:space="preserve"> </w:t>
            </w:r>
            <w:r w:rsidR="00682EE1">
              <w:t>机制）。</w:t>
            </w:r>
          </w:p>
          <w:p w:rsidR="00682EE1" w:rsidRDefault="0074095A" w:rsidP="00682EE1">
            <w:hyperlink r:id="rId41" w:tgtFrame="_blank" w:history="1">
              <w:r w:rsidR="00682EE1">
                <w:rPr>
                  <w:rStyle w:val="a9"/>
                </w:rPr>
                <w:t>进程管理</w:t>
              </w:r>
            </w:hyperlink>
            <w:r w:rsidR="00682EE1">
              <w:t>还包括处理活动进程之间共享</w:t>
            </w:r>
            <w:r w:rsidR="00682EE1">
              <w:t xml:space="preserve"> CPU </w:t>
            </w:r>
            <w:r w:rsidR="00682EE1">
              <w:t>的需求。内核实现了一种新型的</w:t>
            </w:r>
            <w:r w:rsidR="003D1953">
              <w:fldChar w:fldCharType="begin"/>
            </w:r>
            <w:r w:rsidR="003D1953">
              <w:instrText xml:space="preserve"> HYPERLINK "http://baike.baidu.com/view/2963962.htm" \t "_blank" </w:instrText>
            </w:r>
            <w:r w:rsidR="003D1953">
              <w:fldChar w:fldCharType="separate"/>
            </w:r>
            <w:r w:rsidR="00682EE1">
              <w:rPr>
                <w:rStyle w:val="a9"/>
              </w:rPr>
              <w:t>调度算法</w:t>
            </w:r>
            <w:r w:rsidR="003D1953">
              <w:rPr>
                <w:rStyle w:val="a9"/>
              </w:rPr>
              <w:fldChar w:fldCharType="end"/>
            </w:r>
            <w:r w:rsidR="00682EE1">
              <w:t>，</w:t>
            </w:r>
            <w:r w:rsidR="00682EE1">
              <w:t xml:space="preserve"> </w:t>
            </w:r>
            <w:r w:rsidR="00682EE1">
              <w:t>不管有多少个线程在竞争</w:t>
            </w:r>
            <w:r w:rsidR="00682EE1">
              <w:t xml:space="preserve"> CPU</w:t>
            </w:r>
            <w:r w:rsidR="00682EE1">
              <w:t>，这种算法都可以在固定时间内进行操作。这种算法就称为</w:t>
            </w:r>
            <w:r w:rsidR="00682EE1">
              <w:t xml:space="preserve"> O</w:t>
            </w:r>
            <w:r w:rsidR="00682EE1">
              <w:rPr>
                <w:rFonts w:ascii="宋体" w:eastAsia="宋体" w:hAnsi="宋体" w:cs="宋体" w:hint="eastAsia"/>
              </w:rPr>
              <w:t>⑴</w:t>
            </w:r>
            <w:r w:rsidR="00682EE1">
              <w:t xml:space="preserve"> </w:t>
            </w:r>
            <w:r w:rsidR="00682EE1">
              <w:t>调度程序，这个名字就表示它调度多个线程所使用的时间和调度一个线程所使用的时间是相同的。</w:t>
            </w:r>
            <w:r w:rsidR="00682EE1">
              <w:t>O</w:t>
            </w:r>
            <w:r w:rsidR="00682EE1">
              <w:rPr>
                <w:rFonts w:ascii="宋体" w:eastAsia="宋体" w:hAnsi="宋体" w:cs="宋体" w:hint="eastAsia"/>
              </w:rPr>
              <w:t>⑴</w:t>
            </w:r>
            <w:r w:rsidR="00682EE1">
              <w:t xml:space="preserve"> </w:t>
            </w:r>
            <w:r w:rsidR="00682EE1">
              <w:t>调度程序也可以支持多处理器（称为对称多处理器或</w:t>
            </w:r>
            <w:r w:rsidR="00682EE1">
              <w:t xml:space="preserve"> SMP</w:t>
            </w:r>
            <w:r w:rsidR="00682EE1">
              <w:t>）。您可以在</w:t>
            </w:r>
            <w:r w:rsidR="00682EE1">
              <w:t xml:space="preserve"> ./</w:t>
            </w:r>
            <w:proofErr w:type="spellStart"/>
            <w:r w:rsidR="00682EE1">
              <w:t>linux</w:t>
            </w:r>
            <w:proofErr w:type="spellEnd"/>
            <w:r w:rsidR="00682EE1">
              <w:t xml:space="preserve">/kernel </w:t>
            </w:r>
            <w:r w:rsidR="00682EE1">
              <w:t>中找到</w:t>
            </w:r>
            <w:r w:rsidR="003D1953">
              <w:fldChar w:fldCharType="begin"/>
            </w:r>
            <w:r w:rsidR="003D1953">
              <w:instrText xml:space="preserve"> HYPERLINK "http://baike.baidu.com/view/364947.htm" \t "_blank" </w:instrText>
            </w:r>
            <w:r w:rsidR="003D1953">
              <w:fldChar w:fldCharType="separate"/>
            </w:r>
            <w:r w:rsidR="00682EE1">
              <w:rPr>
                <w:rStyle w:val="a9"/>
              </w:rPr>
              <w:t>进程管理</w:t>
            </w:r>
            <w:r w:rsidR="003D1953">
              <w:rPr>
                <w:rStyle w:val="a9"/>
              </w:rPr>
              <w:fldChar w:fldCharType="end"/>
            </w:r>
            <w:r w:rsidR="00682EE1">
              <w:t>的</w:t>
            </w:r>
            <w:hyperlink r:id="rId42" w:tgtFrame="_blank" w:history="1">
              <w:r w:rsidR="00682EE1">
                <w:rPr>
                  <w:rStyle w:val="a9"/>
                </w:rPr>
                <w:t>源代码</w:t>
              </w:r>
            </w:hyperlink>
            <w:r w:rsidR="00682EE1">
              <w:t>，在</w:t>
            </w:r>
            <w:r w:rsidR="00682EE1">
              <w:t xml:space="preserve"> ./</w:t>
            </w:r>
            <w:proofErr w:type="spellStart"/>
            <w:r w:rsidR="00682EE1">
              <w:t>linux</w:t>
            </w:r>
            <w:proofErr w:type="spellEnd"/>
            <w:r w:rsidR="00682EE1">
              <w:t xml:space="preserve">/arch </w:t>
            </w:r>
            <w:r w:rsidR="00682EE1">
              <w:t>中可以找到依赖于</w:t>
            </w:r>
            <w:r w:rsidR="003D1953">
              <w:fldChar w:fldCharType="begin"/>
            </w:r>
            <w:r w:rsidR="003D1953">
              <w:instrText xml:space="preserve"> HYPERLINK "http://baike.baidu.com/view/1188494.htm" \t "_blank" </w:instrText>
            </w:r>
            <w:r w:rsidR="003D1953">
              <w:fldChar w:fldCharType="separate"/>
            </w:r>
            <w:r w:rsidR="00682EE1">
              <w:rPr>
                <w:rStyle w:val="a9"/>
              </w:rPr>
              <w:t>体系结构</w:t>
            </w:r>
            <w:r w:rsidR="003D1953">
              <w:rPr>
                <w:rStyle w:val="a9"/>
              </w:rPr>
              <w:fldChar w:fldCharType="end"/>
            </w:r>
            <w:r w:rsidR="00682EE1">
              <w:t>的源代码。</w:t>
            </w:r>
          </w:p>
          <w:p w:rsidR="00682EE1" w:rsidRDefault="0074095A" w:rsidP="00682EE1">
            <w:hyperlink r:id="rId43" w:tgtFrame="_blank" w:history="1">
              <w:r w:rsidR="00682EE1">
                <w:rPr>
                  <w:rStyle w:val="a9"/>
                </w:rPr>
                <w:t>内存管理</w:t>
              </w:r>
            </w:hyperlink>
            <w:r w:rsidR="00682EE1">
              <w:t>：内核所管理的另外一个重要资源是内存。为了提高效率，如果由硬</w:t>
            </w:r>
          </w:p>
          <w:p w:rsidR="00682EE1" w:rsidRDefault="00682EE1" w:rsidP="00682EE1">
            <w:r>
              <w:rPr>
                <w:noProof/>
                <w:color w:val="0000FF"/>
              </w:rPr>
              <w:drawing>
                <wp:inline distT="0" distB="0" distL="0" distR="0">
                  <wp:extent cx="2098675" cy="1708785"/>
                  <wp:effectExtent l="0" t="0" r="0" b="5715"/>
                  <wp:docPr id="3" name="图片 3" descr="VFS 在用户和文件系统之间提供了一个交换层">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FS 在用户和文件系统之间提供了一个交换层">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8675" cy="1708785"/>
                          </a:xfrm>
                          <a:prstGeom prst="rect">
                            <a:avLst/>
                          </a:prstGeom>
                          <a:noFill/>
                          <a:ln>
                            <a:noFill/>
                          </a:ln>
                        </pic:spPr>
                      </pic:pic>
                    </a:graphicData>
                  </a:graphic>
                </wp:inline>
              </w:drawing>
            </w:r>
          </w:p>
          <w:p w:rsidR="00682EE1" w:rsidRDefault="00682EE1" w:rsidP="00682EE1">
            <w:pPr>
              <w:pStyle w:val="pic-info"/>
            </w:pPr>
            <w:r>
              <w:t>VFS 在用户和文件系统之间提供了一个交换层</w:t>
            </w:r>
          </w:p>
          <w:p w:rsidR="00682EE1" w:rsidRDefault="00682EE1" w:rsidP="00682EE1">
            <w:r>
              <w:t>管理</w:t>
            </w:r>
            <w:r w:rsidR="0074095A">
              <w:fldChar w:fldCharType="begin"/>
            </w:r>
            <w:r w:rsidR="0074095A">
              <w:instrText xml:space="preserve"> HYPERLINK "http://baike.baidu.com/view/976.htm" \t "_blank" </w:instrText>
            </w:r>
            <w:r w:rsidR="0074095A">
              <w:fldChar w:fldCharType="separate"/>
            </w:r>
            <w:r>
              <w:rPr>
                <w:rStyle w:val="a9"/>
              </w:rPr>
              <w:t>虚拟内存</w:t>
            </w:r>
            <w:r w:rsidR="0074095A">
              <w:rPr>
                <w:rStyle w:val="a9"/>
              </w:rPr>
              <w:fldChar w:fldCharType="end"/>
            </w:r>
            <w:r>
              <w:t>，内存是按照所谓的内存页</w:t>
            </w:r>
            <w:r>
              <w:t xml:space="preserve"> </w:t>
            </w:r>
            <w:r>
              <w:t>方式进行管理的（对于大部分</w:t>
            </w:r>
            <w:r w:rsidR="003D1953">
              <w:fldChar w:fldCharType="begin"/>
            </w:r>
            <w:r w:rsidR="003D1953">
              <w:instrText xml:space="preserve"> HYPERLINK "http://baike.baidu.com/view/1188494.htm" \t "_blank" </w:instrText>
            </w:r>
            <w:r w:rsidR="003D1953">
              <w:fldChar w:fldCharType="separate"/>
            </w:r>
            <w:r>
              <w:rPr>
                <w:rStyle w:val="a9"/>
              </w:rPr>
              <w:t>体系结构</w:t>
            </w:r>
            <w:r w:rsidR="003D1953">
              <w:rPr>
                <w:rStyle w:val="a9"/>
              </w:rPr>
              <w:fldChar w:fldCharType="end"/>
            </w:r>
            <w:r>
              <w:t>来说都是</w:t>
            </w:r>
            <w:r>
              <w:t xml:space="preserve"> 4KB</w:t>
            </w:r>
            <w:r>
              <w:t>）。</w:t>
            </w:r>
            <w:r>
              <w:t xml:space="preserve">Linux </w:t>
            </w:r>
            <w:r>
              <w:t>包括了管理可用</w:t>
            </w:r>
            <w:r w:rsidR="003D1953">
              <w:fldChar w:fldCharType="begin"/>
            </w:r>
            <w:r w:rsidR="003D1953">
              <w:instrText xml:space="preserve"> HYPERLINK "http://baike.baidu.com/view/1082.htm" \t "_blank" </w:instrText>
            </w:r>
            <w:r w:rsidR="003D1953">
              <w:fldChar w:fldCharType="separate"/>
            </w:r>
            <w:r>
              <w:rPr>
                <w:rStyle w:val="a9"/>
              </w:rPr>
              <w:t>内存</w:t>
            </w:r>
            <w:r w:rsidR="003D1953">
              <w:rPr>
                <w:rStyle w:val="a9"/>
              </w:rPr>
              <w:fldChar w:fldCharType="end"/>
            </w:r>
            <w:r>
              <w:t>的方式，以及物理和虚拟映射所使用的硬件机制。</w:t>
            </w:r>
          </w:p>
          <w:p w:rsidR="00682EE1" w:rsidRDefault="00682EE1" w:rsidP="00682EE1">
            <w:r>
              <w:t>不过</w:t>
            </w:r>
            <w:r w:rsidR="003D1953">
              <w:fldChar w:fldCharType="begin"/>
            </w:r>
            <w:r w:rsidR="003D1953">
              <w:instrText xml:space="preserve"> HYPERLINK "http://baike.baidu.com/view/4541016.htm" \t "_blank" </w:instrText>
            </w:r>
            <w:r w:rsidR="003D1953">
              <w:fldChar w:fldCharType="separate"/>
            </w:r>
            <w:r>
              <w:rPr>
                <w:rStyle w:val="a9"/>
              </w:rPr>
              <w:t>内存管理</w:t>
            </w:r>
            <w:r w:rsidR="003D1953">
              <w:rPr>
                <w:rStyle w:val="a9"/>
              </w:rPr>
              <w:fldChar w:fldCharType="end"/>
            </w:r>
            <w:r>
              <w:t>要管理的可不止</w:t>
            </w:r>
            <w:r>
              <w:t xml:space="preserve"> 4KB</w:t>
            </w:r>
            <w:hyperlink r:id="rId46" w:tgtFrame="_blank" w:history="1">
              <w:r>
                <w:rPr>
                  <w:rStyle w:val="a9"/>
                </w:rPr>
                <w:t>缓冲区</w:t>
              </w:r>
            </w:hyperlink>
            <w:r>
              <w:t>。</w:t>
            </w:r>
            <w:r>
              <w:t xml:space="preserve">Linux </w:t>
            </w:r>
            <w:r>
              <w:t>提供了对</w:t>
            </w:r>
            <w:r>
              <w:t xml:space="preserve"> 4KB</w:t>
            </w:r>
            <w:hyperlink r:id="rId47" w:tgtFrame="_blank" w:history="1">
              <w:r>
                <w:rPr>
                  <w:rStyle w:val="a9"/>
                </w:rPr>
                <w:t>缓冲区</w:t>
              </w:r>
            </w:hyperlink>
            <w:r>
              <w:t>的抽象，例如</w:t>
            </w:r>
            <w:r>
              <w:t xml:space="preserve"> slab </w:t>
            </w:r>
            <w:r>
              <w:t>分配器。这种</w:t>
            </w:r>
            <w:r w:rsidR="003D1953">
              <w:fldChar w:fldCharType="begin"/>
            </w:r>
            <w:r w:rsidR="003D1953">
              <w:instrText xml:space="preserve"> HYPERLINK "http://baike.baidu.com/view/4541016.htm" \t "_blank" </w:instrText>
            </w:r>
            <w:r w:rsidR="003D1953">
              <w:fldChar w:fldCharType="separate"/>
            </w:r>
            <w:r>
              <w:rPr>
                <w:rStyle w:val="a9"/>
              </w:rPr>
              <w:t>内存管理</w:t>
            </w:r>
            <w:r w:rsidR="003D1953">
              <w:rPr>
                <w:rStyle w:val="a9"/>
              </w:rPr>
              <w:fldChar w:fldCharType="end"/>
            </w:r>
            <w:r>
              <w:t>模式使用</w:t>
            </w:r>
            <w:r>
              <w:t xml:space="preserve"> 4KB</w:t>
            </w:r>
            <w:hyperlink r:id="rId48" w:tgtFrame="_blank" w:history="1">
              <w:r>
                <w:rPr>
                  <w:rStyle w:val="a9"/>
                </w:rPr>
                <w:t>缓冲区</w:t>
              </w:r>
            </w:hyperlink>
            <w:r>
              <w:t>为基数，然后从中分配结构，并跟踪内存</w:t>
            </w:r>
            <w:proofErr w:type="gramStart"/>
            <w:r>
              <w:t>页使用</w:t>
            </w:r>
            <w:proofErr w:type="gramEnd"/>
            <w:r>
              <w:t>情况，</w:t>
            </w:r>
            <w:hyperlink r:id="rId49" w:tgtFrame="_blank" w:history="1">
              <w:r>
                <w:rPr>
                  <w:rStyle w:val="a9"/>
                </w:rPr>
                <w:t>比如</w:t>
              </w:r>
            </w:hyperlink>
            <w:r>
              <w:t>哪些内存页是满的，哪些页面没有完全使用，哪些页面为空。这样就允许该模式根据系统需要来动态调整</w:t>
            </w:r>
            <w:hyperlink r:id="rId50" w:tgtFrame="_blank" w:history="1">
              <w:r>
                <w:rPr>
                  <w:rStyle w:val="a9"/>
                </w:rPr>
                <w:t>内存</w:t>
              </w:r>
            </w:hyperlink>
            <w:r>
              <w:t>使用。</w:t>
            </w:r>
          </w:p>
          <w:p w:rsidR="00682EE1" w:rsidRDefault="00682EE1" w:rsidP="00682EE1">
            <w:r>
              <w:t>为了支持多个用户使用</w:t>
            </w:r>
            <w:hyperlink r:id="rId51" w:tgtFrame="_blank" w:history="1">
              <w:r>
                <w:rPr>
                  <w:rStyle w:val="a9"/>
                </w:rPr>
                <w:t>内存</w:t>
              </w:r>
            </w:hyperlink>
            <w:r>
              <w:t>，有时会出现可用内存被消耗光的情况。由于这个原因，页面可以移出</w:t>
            </w:r>
            <w:hyperlink r:id="rId52" w:tgtFrame="_blank" w:history="1">
              <w:r>
                <w:rPr>
                  <w:rStyle w:val="a9"/>
                </w:rPr>
                <w:t>内存</w:t>
              </w:r>
            </w:hyperlink>
            <w:r>
              <w:t>并放入磁盘中。这个过程称为交换，因为页面会被从</w:t>
            </w:r>
            <w:hyperlink r:id="rId53" w:tgtFrame="_blank" w:history="1">
              <w:r>
                <w:rPr>
                  <w:rStyle w:val="a9"/>
                </w:rPr>
                <w:t>内存</w:t>
              </w:r>
            </w:hyperlink>
            <w:r>
              <w:t>交换到硬盘上。</w:t>
            </w:r>
            <w:hyperlink r:id="rId54" w:tgtFrame="_blank" w:history="1">
              <w:r>
                <w:rPr>
                  <w:rStyle w:val="a9"/>
                </w:rPr>
                <w:t>内存管理</w:t>
              </w:r>
            </w:hyperlink>
            <w:r>
              <w:t>的</w:t>
            </w:r>
            <w:hyperlink r:id="rId55" w:tgtFrame="_blank" w:history="1">
              <w:r>
                <w:rPr>
                  <w:rStyle w:val="a9"/>
                </w:rPr>
                <w:t>源代码</w:t>
              </w:r>
            </w:hyperlink>
            <w:r>
              <w:t>可以在</w:t>
            </w:r>
            <w:r>
              <w:t xml:space="preserve"> ./</w:t>
            </w:r>
            <w:proofErr w:type="spellStart"/>
            <w:r w:rsidR="003D1953">
              <w:fldChar w:fldCharType="begin"/>
            </w:r>
            <w:r w:rsidR="003D1953">
              <w:instrText xml:space="preserve"> HYPERLINK "http://baike.baidu.com/view/1634.htm" \t "_blank" </w:instrText>
            </w:r>
            <w:r w:rsidR="003D1953">
              <w:fldChar w:fldCharType="separate"/>
            </w:r>
            <w:r>
              <w:rPr>
                <w:rStyle w:val="a9"/>
              </w:rPr>
              <w:t>linux</w:t>
            </w:r>
            <w:proofErr w:type="spellEnd"/>
            <w:r w:rsidR="003D1953">
              <w:rPr>
                <w:rStyle w:val="a9"/>
              </w:rPr>
              <w:fldChar w:fldCharType="end"/>
            </w:r>
            <w:r>
              <w:t xml:space="preserve">/mm </w:t>
            </w:r>
            <w:r>
              <w:t>中找到。</w:t>
            </w:r>
          </w:p>
          <w:p w:rsidR="00682EE1" w:rsidRDefault="0074095A" w:rsidP="00682EE1">
            <w:hyperlink r:id="rId56" w:tgtFrame="_blank" w:history="1">
              <w:r w:rsidR="00682EE1">
                <w:rPr>
                  <w:rStyle w:val="a9"/>
                </w:rPr>
                <w:t>虚拟文件系统</w:t>
              </w:r>
            </w:hyperlink>
            <w:r w:rsidR="00682EE1">
              <w:t>：虚拟文件系统（</w:t>
            </w:r>
            <w:r w:rsidR="00682EE1">
              <w:t>VFS</w:t>
            </w:r>
            <w:r w:rsidR="00682EE1">
              <w:t>）是</w:t>
            </w:r>
            <w:r w:rsidR="00682EE1">
              <w:t xml:space="preserve"> Linux </w:t>
            </w:r>
            <w:r w:rsidR="00682EE1">
              <w:t>内核中非常有用的一个方面，因为它为文件系统提供了一个通用的接口抽象。</w:t>
            </w:r>
            <w:r w:rsidR="00682EE1">
              <w:t xml:space="preserve">VFS </w:t>
            </w:r>
            <w:r w:rsidR="00682EE1">
              <w:t>在</w:t>
            </w:r>
            <w:r w:rsidR="00682EE1">
              <w:t xml:space="preserve"> SCI </w:t>
            </w:r>
            <w:r w:rsidR="00682EE1">
              <w:t>和内核所支持的文件系统之间提供了一个交换层。</w:t>
            </w:r>
          </w:p>
          <w:p w:rsidR="00682EE1" w:rsidRDefault="00682EE1" w:rsidP="00682EE1">
            <w:r>
              <w:t xml:space="preserve">VFS </w:t>
            </w:r>
            <w:r>
              <w:t>在用户和文件系统之间提供了一个交换层</w:t>
            </w:r>
          </w:p>
          <w:p w:rsidR="00682EE1" w:rsidRDefault="00682EE1" w:rsidP="00682EE1">
            <w:r>
              <w:t>在</w:t>
            </w:r>
            <w:r>
              <w:t xml:space="preserve"> VFS </w:t>
            </w:r>
            <w:r>
              <w:t>上面，是对诸如</w:t>
            </w:r>
            <w:r>
              <w:t xml:space="preserve"> open</w:t>
            </w:r>
            <w:r>
              <w:t>、</w:t>
            </w:r>
            <w:r>
              <w:t>close</w:t>
            </w:r>
            <w:r>
              <w:t>、</w:t>
            </w:r>
            <w:r>
              <w:t xml:space="preserve">read </w:t>
            </w:r>
            <w:r>
              <w:t>和</w:t>
            </w:r>
            <w:r>
              <w:t xml:space="preserve"> write </w:t>
            </w:r>
            <w:r>
              <w:t>之类的函数的一个通用</w:t>
            </w:r>
            <w:r>
              <w:t xml:space="preserve"> API </w:t>
            </w:r>
            <w:r>
              <w:t>抽象。在</w:t>
            </w:r>
            <w:r>
              <w:t xml:space="preserve"> VFS </w:t>
            </w:r>
            <w:r>
              <w:t>下面是文件系统抽象，它定义了上层函数的实现方式。它们是给定文件系统（超过</w:t>
            </w:r>
            <w:r>
              <w:t xml:space="preserve"> 50 </w:t>
            </w:r>
            <w:proofErr w:type="gramStart"/>
            <w:r>
              <w:t>个</w:t>
            </w:r>
            <w:proofErr w:type="gramEnd"/>
            <w:r>
              <w:t>）的插件。文件系统的</w:t>
            </w:r>
            <w:r w:rsidR="003D1953">
              <w:fldChar w:fldCharType="begin"/>
            </w:r>
            <w:r w:rsidR="003D1953">
              <w:instrText xml:space="preserve"> HYPERLINK "http://baike.baidu.com/view/60376.htm" \t "_blank" </w:instrText>
            </w:r>
            <w:r w:rsidR="003D1953">
              <w:fldChar w:fldCharType="separate"/>
            </w:r>
            <w:r>
              <w:rPr>
                <w:rStyle w:val="a9"/>
              </w:rPr>
              <w:t>源代码</w:t>
            </w:r>
            <w:r w:rsidR="003D1953">
              <w:rPr>
                <w:rStyle w:val="a9"/>
              </w:rPr>
              <w:fldChar w:fldCharType="end"/>
            </w:r>
            <w:r>
              <w:t>可以在</w:t>
            </w:r>
            <w:r>
              <w:t xml:space="preserve"> ./</w:t>
            </w:r>
            <w:proofErr w:type="spellStart"/>
            <w:r w:rsidR="003D1953">
              <w:fldChar w:fldCharType="begin"/>
            </w:r>
            <w:r w:rsidR="003D1953">
              <w:instrText xml:space="preserve"> HYPERLINK "http://baike.baidu.com/view/1634.htm" \t "_blank" </w:instrText>
            </w:r>
            <w:r w:rsidR="003D1953">
              <w:fldChar w:fldCharType="separate"/>
            </w:r>
            <w:r>
              <w:rPr>
                <w:rStyle w:val="a9"/>
              </w:rPr>
              <w:t>linux</w:t>
            </w:r>
            <w:proofErr w:type="spellEnd"/>
            <w:r w:rsidR="003D1953">
              <w:rPr>
                <w:rStyle w:val="a9"/>
              </w:rPr>
              <w:fldChar w:fldCharType="end"/>
            </w:r>
            <w:r>
              <w:t>/</w:t>
            </w:r>
            <w:proofErr w:type="spellStart"/>
            <w:r>
              <w:t>fs</w:t>
            </w:r>
            <w:proofErr w:type="spellEnd"/>
            <w:r>
              <w:t xml:space="preserve"> </w:t>
            </w:r>
            <w:r>
              <w:t>中找到。</w:t>
            </w:r>
          </w:p>
          <w:p w:rsidR="00682EE1" w:rsidRDefault="00682EE1" w:rsidP="00682EE1">
            <w:r>
              <w:t>文件系统层之下是</w:t>
            </w:r>
            <w:hyperlink r:id="rId57" w:tgtFrame="_blank" w:history="1">
              <w:r>
                <w:rPr>
                  <w:rStyle w:val="a9"/>
                </w:rPr>
                <w:t>缓冲区</w:t>
              </w:r>
            </w:hyperlink>
            <w:r>
              <w:t>缓存，它为文件系统层提供了一个通用函数集（与具体文件系统无关）。这个缓存层通过将数据保留一段时间（或者随即预先读取数据以便在需要是就可用）优化了对</w:t>
            </w:r>
            <w:r w:rsidR="003D1953">
              <w:fldChar w:fldCharType="begin"/>
            </w:r>
            <w:r w:rsidR="003D1953">
              <w:instrText xml:space="preserve"> HYPERLINK "http://baike.baidu.com/view/5059658.htm" \t "_blank" </w:instrText>
            </w:r>
            <w:r w:rsidR="003D1953">
              <w:fldChar w:fldCharType="separate"/>
            </w:r>
            <w:r>
              <w:rPr>
                <w:rStyle w:val="a9"/>
              </w:rPr>
              <w:t>物理设备</w:t>
            </w:r>
            <w:r w:rsidR="003D1953">
              <w:rPr>
                <w:rStyle w:val="a9"/>
              </w:rPr>
              <w:fldChar w:fldCharType="end"/>
            </w:r>
            <w:r>
              <w:t>的访问。</w:t>
            </w:r>
            <w:hyperlink r:id="rId58" w:tgtFrame="_blank" w:history="1">
              <w:r>
                <w:rPr>
                  <w:rStyle w:val="a9"/>
                </w:rPr>
                <w:t>缓冲区</w:t>
              </w:r>
            </w:hyperlink>
            <w:r>
              <w:t>缓存之下是</w:t>
            </w:r>
            <w:hyperlink r:id="rId59" w:tgtFrame="_blank" w:history="1">
              <w:r>
                <w:rPr>
                  <w:rStyle w:val="a9"/>
                </w:rPr>
                <w:t>设备驱动程序</w:t>
              </w:r>
            </w:hyperlink>
            <w:r>
              <w:t>，它实现了特定</w:t>
            </w:r>
            <w:hyperlink r:id="rId60" w:tgtFrame="_blank" w:history="1">
              <w:r>
                <w:rPr>
                  <w:rStyle w:val="a9"/>
                </w:rPr>
                <w:t>物理设备</w:t>
              </w:r>
            </w:hyperlink>
            <w:r>
              <w:t>的接口。</w:t>
            </w:r>
          </w:p>
          <w:p w:rsidR="00682EE1" w:rsidRDefault="00682EE1" w:rsidP="006B209A"/>
          <w:p w:rsidR="00682EE1" w:rsidRDefault="00682EE1" w:rsidP="00682EE1">
            <w:pPr>
              <w:pStyle w:val="3"/>
            </w:pPr>
            <w:r>
              <w:rPr>
                <w:rStyle w:val="headline-content"/>
              </w:rPr>
              <w:t>特性</w:t>
            </w:r>
          </w:p>
          <w:p w:rsidR="00682EE1" w:rsidRDefault="00682EE1" w:rsidP="00682EE1">
            <w:r>
              <w:t>如果</w:t>
            </w:r>
            <w:r>
              <w:t xml:space="preserve"> Linux </w:t>
            </w:r>
            <w:r>
              <w:t>内核的</w:t>
            </w:r>
            <w:r w:rsidR="003D1953">
              <w:fldChar w:fldCharType="begin"/>
            </w:r>
            <w:r w:rsidR="003D1953">
              <w:instrText xml:space="preserve"> HYPERLINK "http://baike.baidu.com/view/1936417.htm" \t "_blank" </w:instrText>
            </w:r>
            <w:r w:rsidR="003D1953">
              <w:fldChar w:fldCharType="separate"/>
            </w:r>
            <w:r>
              <w:rPr>
                <w:rStyle w:val="a9"/>
              </w:rPr>
              <w:t>可移植性</w:t>
            </w:r>
            <w:r w:rsidR="003D1953">
              <w:rPr>
                <w:rStyle w:val="a9"/>
              </w:rPr>
              <w:fldChar w:fldCharType="end"/>
            </w:r>
            <w:r>
              <w:t>和效率还不够好，</w:t>
            </w:r>
            <w:r>
              <w:t xml:space="preserve">Linux </w:t>
            </w:r>
            <w:r>
              <w:t>还提供了其他一些特性，它们无法划分到上面的分类中。</w:t>
            </w:r>
          </w:p>
          <w:p w:rsidR="00682EE1" w:rsidRDefault="00682EE1" w:rsidP="00682EE1">
            <w:r>
              <w:t>作为一个生产操作系统和</w:t>
            </w:r>
            <w:hyperlink r:id="rId61" w:tgtFrame="_blank" w:history="1">
              <w:r>
                <w:rPr>
                  <w:rStyle w:val="a9"/>
                </w:rPr>
                <w:t>开源软件</w:t>
              </w:r>
            </w:hyperlink>
            <w:r>
              <w:t>，</w:t>
            </w:r>
            <w:r>
              <w:t xml:space="preserve">Linux </w:t>
            </w:r>
            <w:r>
              <w:t>是测试新协议及其增强的良好平台。</w:t>
            </w:r>
            <w:r>
              <w:t xml:space="preserve">Linux </w:t>
            </w:r>
            <w:r>
              <w:t>支持大量</w:t>
            </w:r>
            <w:r w:rsidR="003D1953">
              <w:fldChar w:fldCharType="begin"/>
            </w:r>
            <w:r w:rsidR="003D1953">
              <w:instrText xml:space="preserve"> HYPERLINK "http://baike.baidu.com/view/16603.htm" \t "_blank" </w:instrText>
            </w:r>
            <w:r w:rsidR="003D1953">
              <w:fldChar w:fldCharType="separate"/>
            </w:r>
            <w:r>
              <w:rPr>
                <w:rStyle w:val="a9"/>
              </w:rPr>
              <w:t>网络协议</w:t>
            </w:r>
            <w:r w:rsidR="003D1953">
              <w:rPr>
                <w:rStyle w:val="a9"/>
              </w:rPr>
              <w:fldChar w:fldCharType="end"/>
            </w:r>
            <w:r>
              <w:t>，包括典型的</w:t>
            </w:r>
            <w:r>
              <w:t xml:space="preserve"> TCP/IP</w:t>
            </w:r>
            <w:r>
              <w:t>，以及高速网络的扩展（大于</w:t>
            </w:r>
            <w:r>
              <w:t xml:space="preserve"> 1 Gigabit Ethernet [</w:t>
            </w:r>
            <w:proofErr w:type="spellStart"/>
            <w:r>
              <w:t>GbE</w:t>
            </w:r>
            <w:proofErr w:type="spellEnd"/>
            <w:r>
              <w:t xml:space="preserve">] </w:t>
            </w:r>
            <w:r>
              <w:t>和</w:t>
            </w:r>
            <w:r>
              <w:t xml:space="preserve"> 10 </w:t>
            </w:r>
            <w:proofErr w:type="spellStart"/>
            <w:r>
              <w:t>GbE</w:t>
            </w:r>
            <w:proofErr w:type="spellEnd"/>
            <w:r>
              <w:t>）。</w:t>
            </w:r>
            <w:r>
              <w:t xml:space="preserve">Linux </w:t>
            </w:r>
            <w:r>
              <w:t>也可以支持诸如</w:t>
            </w:r>
            <w:r w:rsidR="003D1953">
              <w:fldChar w:fldCharType="begin"/>
            </w:r>
            <w:r w:rsidR="003D1953">
              <w:instrText xml:space="preserve"> HYPERLINK "http://baike.baidu.com/view/1333903.htm" \t "_blank" </w:instrText>
            </w:r>
            <w:r w:rsidR="003D1953">
              <w:fldChar w:fldCharType="separate"/>
            </w:r>
            <w:r>
              <w:rPr>
                <w:rStyle w:val="a9"/>
              </w:rPr>
              <w:t>流控制传输协议</w:t>
            </w:r>
            <w:r w:rsidR="003D1953">
              <w:rPr>
                <w:rStyle w:val="a9"/>
              </w:rPr>
              <w:fldChar w:fldCharType="end"/>
            </w:r>
            <w:r>
              <w:t>（</w:t>
            </w:r>
            <w:r>
              <w:t>SCTP</w:t>
            </w:r>
            <w:r>
              <w:t>）之类的协议，它提供了很多比</w:t>
            </w:r>
            <w:r>
              <w:t xml:space="preserve"> TCP </w:t>
            </w:r>
            <w:r>
              <w:t>更高级的特性（是传输</w:t>
            </w:r>
            <w:proofErr w:type="gramStart"/>
            <w:r>
              <w:t>层协议</w:t>
            </w:r>
            <w:proofErr w:type="gramEnd"/>
            <w:r>
              <w:t>的接替者）。</w:t>
            </w:r>
          </w:p>
          <w:p w:rsidR="00682EE1" w:rsidRDefault="00682EE1" w:rsidP="00682EE1">
            <w:r>
              <w:t xml:space="preserve">Linux </w:t>
            </w:r>
            <w:r>
              <w:t>还是一个动态内核，支持动态添加或删除</w:t>
            </w:r>
            <w:r w:rsidR="003D1953">
              <w:fldChar w:fldCharType="begin"/>
            </w:r>
            <w:r w:rsidR="003D1953">
              <w:instrText xml:space="preserve"> HYPERLINK "http://baike.baidu.com/view/551014.htm" \t "_blank" </w:instrText>
            </w:r>
            <w:r w:rsidR="003D1953">
              <w:fldChar w:fldCharType="separate"/>
            </w:r>
            <w:r>
              <w:rPr>
                <w:rStyle w:val="a9"/>
              </w:rPr>
              <w:t>软件组件</w:t>
            </w:r>
            <w:r w:rsidR="003D1953">
              <w:rPr>
                <w:rStyle w:val="a9"/>
              </w:rPr>
              <w:fldChar w:fldCharType="end"/>
            </w:r>
            <w:r>
              <w:t>。被称为动态可加载内核模块，它们可以在引导时根据需要（当前特定设备需要这个模块）或在任何时候由用户插入。</w:t>
            </w:r>
          </w:p>
          <w:p w:rsidR="00682EE1" w:rsidRDefault="00682EE1" w:rsidP="00682EE1">
            <w:r>
              <w:t xml:space="preserve">Linux </w:t>
            </w:r>
            <w:r>
              <w:t>最新的一个增强是可以用作其他操作系统的操作系统（称为</w:t>
            </w:r>
            <w:r w:rsidR="003D1953">
              <w:fldChar w:fldCharType="begin"/>
            </w:r>
            <w:r w:rsidR="003D1953">
              <w:instrText xml:space="preserve"> HYPERLINK "http://baike.baidu.com/view/635537.htm" \t "_blank" </w:instrText>
            </w:r>
            <w:r w:rsidR="003D1953">
              <w:fldChar w:fldCharType="separate"/>
            </w:r>
            <w:r>
              <w:rPr>
                <w:rStyle w:val="a9"/>
              </w:rPr>
              <w:t>系统管理</w:t>
            </w:r>
            <w:r w:rsidR="003D1953">
              <w:rPr>
                <w:rStyle w:val="a9"/>
              </w:rPr>
              <w:fldChar w:fldCharType="end"/>
            </w:r>
            <w:r>
              <w:t>程序）。该系统对内核进行了修改，称为基于内核的</w:t>
            </w:r>
            <w:r w:rsidR="003D1953">
              <w:fldChar w:fldCharType="begin"/>
            </w:r>
            <w:r w:rsidR="003D1953">
              <w:instrText xml:space="preserve"> HYPERLINK "http://baike.baidu.com/view/1132.htm" \t "_blank" </w:instrText>
            </w:r>
            <w:r w:rsidR="003D1953">
              <w:fldChar w:fldCharType="separate"/>
            </w:r>
            <w:r>
              <w:rPr>
                <w:rStyle w:val="a9"/>
              </w:rPr>
              <w:t>虚拟机</w:t>
            </w:r>
            <w:r w:rsidR="003D1953">
              <w:rPr>
                <w:rStyle w:val="a9"/>
              </w:rPr>
              <w:fldChar w:fldCharType="end"/>
            </w:r>
            <w:r>
              <w:t>（</w:t>
            </w:r>
            <w:r>
              <w:t>KVM</w:t>
            </w:r>
            <w:r>
              <w:t>）。这个修改为</w:t>
            </w:r>
            <w:r w:rsidR="003D1953">
              <w:fldChar w:fldCharType="begin"/>
            </w:r>
            <w:r w:rsidR="003D1953">
              <w:instrText xml:space="preserve"> HYPERLINK "http://baike.baidu.com/view/4274331.htm" \t "_blank" </w:instrText>
            </w:r>
            <w:r w:rsidR="003D1953">
              <w:fldChar w:fldCharType="separate"/>
            </w:r>
            <w:r>
              <w:rPr>
                <w:rStyle w:val="a9"/>
              </w:rPr>
              <w:t>用户空间</w:t>
            </w:r>
            <w:r w:rsidR="003D1953">
              <w:rPr>
                <w:rStyle w:val="a9"/>
              </w:rPr>
              <w:fldChar w:fldCharType="end"/>
            </w:r>
            <w:r>
              <w:t>启用了一个新的接口，它可以允许其他操作系统在启用了</w:t>
            </w:r>
            <w:r>
              <w:t xml:space="preserve"> KVM </w:t>
            </w:r>
            <w:r>
              <w:t>的内核之上运行。除了运行</w:t>
            </w:r>
            <w:r>
              <w:t xml:space="preserve"> Linux </w:t>
            </w:r>
            <w:r>
              <w:t>的其他实例之外，</w:t>
            </w:r>
            <w:r>
              <w:t xml:space="preserve"> </w:t>
            </w:r>
            <w:proofErr w:type="spellStart"/>
            <w:r>
              <w:t>Microsoft&amp;reg</w:t>
            </w:r>
            <w:proofErr w:type="spellEnd"/>
            <w:r>
              <w:t xml:space="preserve">; </w:t>
            </w:r>
            <w:proofErr w:type="spellStart"/>
            <w:r>
              <w:t>Windows&amp;reg</w:t>
            </w:r>
            <w:proofErr w:type="spellEnd"/>
            <w:r>
              <w:t xml:space="preserve">; </w:t>
            </w:r>
            <w:r>
              <w:t>也可以进行虚拟化。惟一的限制是底层处理器必须支持新的虚拟化指令</w:t>
            </w:r>
            <w:r>
              <w:rPr>
                <w:vertAlign w:val="superscript"/>
              </w:rPr>
              <w:t>[4]</w:t>
            </w:r>
            <w:bookmarkStart w:id="1" w:name="ref_[4]_573460"/>
            <w:r>
              <w:t> </w:t>
            </w:r>
            <w:bookmarkEnd w:id="1"/>
            <w:r>
              <w:t>。</w:t>
            </w:r>
          </w:p>
          <w:p w:rsidR="00682EE1" w:rsidRPr="00682EE1" w:rsidRDefault="00682EE1" w:rsidP="006B209A"/>
          <w:p w:rsidR="00682EE1" w:rsidRDefault="00682EE1" w:rsidP="006B209A"/>
        </w:tc>
      </w:tr>
    </w:tbl>
    <w:p w:rsidR="0023411C" w:rsidRDefault="00743630" w:rsidP="00743630">
      <w:pPr>
        <w:pStyle w:val="1"/>
      </w:pPr>
      <w:r>
        <w:rPr>
          <w:rFonts w:hint="eastAsia"/>
        </w:rPr>
        <w:lastRenderedPageBreak/>
        <w:t>系统编程和应用编程</w:t>
      </w:r>
    </w:p>
    <w:tbl>
      <w:tblPr>
        <w:tblStyle w:val="a3"/>
        <w:tblW w:w="0" w:type="auto"/>
        <w:tblLook w:val="04A0" w:firstRow="1" w:lastRow="0" w:firstColumn="1" w:lastColumn="0" w:noHBand="0" w:noVBand="1"/>
      </w:tblPr>
      <w:tblGrid>
        <w:gridCol w:w="8522"/>
      </w:tblGrid>
      <w:tr w:rsidR="00743630" w:rsidTr="00743630">
        <w:tc>
          <w:tcPr>
            <w:tcW w:w="8522" w:type="dxa"/>
          </w:tcPr>
          <w:p w:rsidR="00682EE1" w:rsidRPr="00743630" w:rsidRDefault="00682EE1" w:rsidP="00440CB7">
            <w:pPr>
              <w:numPr>
                <w:ilvl w:val="0"/>
                <w:numId w:val="12"/>
              </w:numPr>
            </w:pPr>
            <w:r w:rsidRPr="00743630">
              <w:rPr>
                <w:rFonts w:hint="eastAsia"/>
              </w:rPr>
              <w:t>系统编程</w:t>
            </w:r>
          </w:p>
          <w:p w:rsidR="00743630" w:rsidRPr="00743630" w:rsidRDefault="00743630" w:rsidP="00743630">
            <w:r w:rsidRPr="00743630">
              <w:rPr>
                <w:rFonts w:hint="eastAsia"/>
              </w:rPr>
              <w:t xml:space="preserve">    </w:t>
            </w:r>
            <w:r w:rsidRPr="00743630">
              <w:rPr>
                <w:rFonts w:hint="eastAsia"/>
              </w:rPr>
              <w:t>在操作系统之上利用系统调用、</w:t>
            </w:r>
            <w:r w:rsidRPr="00743630">
              <w:rPr>
                <w:rFonts w:hint="eastAsia"/>
              </w:rPr>
              <w:t>C</w:t>
            </w:r>
            <w:r w:rsidRPr="00743630">
              <w:rPr>
                <w:rFonts w:hint="eastAsia"/>
              </w:rPr>
              <w:t>库进行对系统资源进行访问。如</w:t>
            </w:r>
            <w:r w:rsidRPr="00743630">
              <w:rPr>
                <w:rFonts w:hint="eastAsia"/>
              </w:rPr>
              <w:t xml:space="preserve">apache </w:t>
            </w:r>
            <w:r w:rsidRPr="00743630">
              <w:rPr>
                <w:rFonts w:hint="eastAsia"/>
              </w:rPr>
              <w:t>、</w:t>
            </w:r>
            <w:proofErr w:type="spellStart"/>
            <w:r w:rsidRPr="00743630">
              <w:rPr>
                <w:rFonts w:hint="eastAsia"/>
              </w:rPr>
              <w:t>gcc</w:t>
            </w:r>
            <w:proofErr w:type="spellEnd"/>
            <w:r w:rsidRPr="00743630">
              <w:rPr>
                <w:rFonts w:hint="eastAsia"/>
              </w:rPr>
              <w:t>、</w:t>
            </w:r>
            <w:proofErr w:type="spellStart"/>
            <w:r w:rsidRPr="00743630">
              <w:rPr>
                <w:rFonts w:hint="eastAsia"/>
              </w:rPr>
              <w:t>gdb</w:t>
            </w:r>
            <w:proofErr w:type="spellEnd"/>
            <w:r w:rsidRPr="00743630">
              <w:rPr>
                <w:rFonts w:hint="eastAsia"/>
              </w:rPr>
              <w:t xml:space="preserve"> </w:t>
            </w:r>
            <w:r w:rsidRPr="00743630">
              <w:rPr>
                <w:rFonts w:hint="eastAsia"/>
              </w:rPr>
              <w:t>等</w:t>
            </w:r>
          </w:p>
          <w:p w:rsidR="00682EE1" w:rsidRPr="00743630" w:rsidRDefault="00682EE1" w:rsidP="00440CB7">
            <w:pPr>
              <w:numPr>
                <w:ilvl w:val="0"/>
                <w:numId w:val="13"/>
              </w:numPr>
            </w:pPr>
            <w:r w:rsidRPr="00743630">
              <w:rPr>
                <w:rFonts w:hint="eastAsia"/>
              </w:rPr>
              <w:t>应用编程</w:t>
            </w:r>
          </w:p>
          <w:p w:rsidR="00743630" w:rsidRPr="00743630" w:rsidRDefault="00743630" w:rsidP="00743630">
            <w:r w:rsidRPr="00743630">
              <w:rPr>
                <w:rFonts w:hint="eastAsia"/>
              </w:rPr>
              <w:t xml:space="preserve">    </w:t>
            </w:r>
            <w:r w:rsidRPr="00743630">
              <w:rPr>
                <w:rFonts w:hint="eastAsia"/>
              </w:rPr>
              <w:t>在更高层次的编程接口或者库之上构建应用程序。如</w:t>
            </w:r>
            <w:r w:rsidRPr="00743630">
              <w:rPr>
                <w:rFonts w:hint="eastAsia"/>
              </w:rPr>
              <w:t>android</w:t>
            </w:r>
            <w:r w:rsidRPr="00743630">
              <w:rPr>
                <w:rFonts w:hint="eastAsia"/>
              </w:rPr>
              <w:t>程序（</w:t>
            </w:r>
            <w:r w:rsidRPr="00743630">
              <w:rPr>
                <w:rFonts w:hint="eastAsia"/>
              </w:rPr>
              <w:t xml:space="preserve">android </w:t>
            </w:r>
            <w:proofErr w:type="spellStart"/>
            <w:r w:rsidRPr="00743630">
              <w:rPr>
                <w:rFonts w:hint="eastAsia"/>
              </w:rPr>
              <w:t>sdk</w:t>
            </w:r>
            <w:proofErr w:type="spellEnd"/>
            <w:r w:rsidRPr="00743630">
              <w:rPr>
                <w:rFonts w:hint="eastAsia"/>
              </w:rPr>
              <w:t>）、</w:t>
            </w:r>
            <w:proofErr w:type="spellStart"/>
            <w:r w:rsidRPr="00743630">
              <w:rPr>
                <w:rFonts w:hint="eastAsia"/>
              </w:rPr>
              <w:t>iphone</w:t>
            </w:r>
            <w:proofErr w:type="spellEnd"/>
            <w:r w:rsidRPr="00743630">
              <w:rPr>
                <w:rFonts w:hint="eastAsia"/>
              </w:rPr>
              <w:t>程序（</w:t>
            </w:r>
            <w:proofErr w:type="spellStart"/>
            <w:r w:rsidRPr="00743630">
              <w:rPr>
                <w:rFonts w:hint="eastAsia"/>
              </w:rPr>
              <w:t>iphone</w:t>
            </w:r>
            <w:proofErr w:type="spellEnd"/>
            <w:r w:rsidRPr="00743630">
              <w:rPr>
                <w:rFonts w:hint="eastAsia"/>
              </w:rPr>
              <w:t xml:space="preserve"> </w:t>
            </w:r>
            <w:proofErr w:type="spellStart"/>
            <w:r w:rsidRPr="00743630">
              <w:rPr>
                <w:rFonts w:hint="eastAsia"/>
              </w:rPr>
              <w:t>sdk</w:t>
            </w:r>
            <w:proofErr w:type="spellEnd"/>
            <w:r w:rsidRPr="00743630">
              <w:rPr>
                <w:rFonts w:hint="eastAsia"/>
              </w:rPr>
              <w:t>）、</w:t>
            </w:r>
            <w:r w:rsidRPr="00743630">
              <w:rPr>
                <w:rFonts w:hint="eastAsia"/>
              </w:rPr>
              <w:t>QT</w:t>
            </w:r>
            <w:r w:rsidRPr="00743630">
              <w:rPr>
                <w:rFonts w:hint="eastAsia"/>
              </w:rPr>
              <w:t>程序设计（</w:t>
            </w:r>
            <w:r w:rsidRPr="00743630">
              <w:rPr>
                <w:rFonts w:hint="eastAsia"/>
              </w:rPr>
              <w:t>QT</w:t>
            </w:r>
            <w:r w:rsidRPr="00743630">
              <w:rPr>
                <w:rFonts w:hint="eastAsia"/>
              </w:rPr>
              <w:t>）</w:t>
            </w:r>
            <w:r w:rsidRPr="00743630">
              <w:rPr>
                <w:rFonts w:hint="eastAsia"/>
              </w:rPr>
              <w:t>MFC</w:t>
            </w:r>
            <w:r w:rsidRPr="00743630">
              <w:rPr>
                <w:rFonts w:hint="eastAsia"/>
              </w:rPr>
              <w:t>程序设计（</w:t>
            </w:r>
            <w:r w:rsidRPr="00743630">
              <w:rPr>
                <w:rFonts w:hint="eastAsia"/>
              </w:rPr>
              <w:t>MFC</w:t>
            </w:r>
            <w:r w:rsidRPr="00743630">
              <w:rPr>
                <w:rFonts w:hint="eastAsia"/>
              </w:rPr>
              <w:t>）等。</w:t>
            </w:r>
          </w:p>
          <w:p w:rsidR="00743630" w:rsidRPr="00743630" w:rsidRDefault="00743630" w:rsidP="00F24195"/>
        </w:tc>
      </w:tr>
      <w:tr w:rsidR="00743630" w:rsidTr="00743630">
        <w:tc>
          <w:tcPr>
            <w:tcW w:w="8522" w:type="dxa"/>
          </w:tcPr>
          <w:p w:rsidR="00743630" w:rsidRDefault="00743630" w:rsidP="00F24195">
            <w:pPr>
              <w:rPr>
                <w:b/>
                <w:bCs/>
              </w:rPr>
            </w:pPr>
            <w:r w:rsidRPr="00743630">
              <w:rPr>
                <w:rFonts w:hint="eastAsia"/>
                <w:b/>
                <w:bCs/>
              </w:rPr>
              <w:t>系统调用在系统中所处的位置</w:t>
            </w:r>
          </w:p>
          <w:p w:rsidR="00682EE1" w:rsidRPr="00743630" w:rsidRDefault="00682EE1" w:rsidP="00440CB7">
            <w:pPr>
              <w:numPr>
                <w:ilvl w:val="0"/>
                <w:numId w:val="14"/>
              </w:numPr>
              <w:rPr>
                <w:b/>
                <w:bCs/>
              </w:rPr>
            </w:pPr>
            <w:r w:rsidRPr="00743630">
              <w:rPr>
                <w:rFonts w:hint="eastAsia"/>
                <w:b/>
                <w:bCs/>
              </w:rPr>
              <w:t>所有操作系统都提供多种服务的入口点，由此程序向系统核请求服务。这些入口点被称之为系统调用</w:t>
            </w:r>
            <w:r w:rsidRPr="00743630">
              <w:rPr>
                <w:rFonts w:hint="eastAsia"/>
                <w:b/>
                <w:bCs/>
              </w:rPr>
              <w:t>(system call)</w:t>
            </w:r>
            <w:r w:rsidRPr="00743630">
              <w:rPr>
                <w:rFonts w:hint="eastAsia"/>
                <w:b/>
                <w:bCs/>
              </w:rPr>
              <w:t>，</w:t>
            </w:r>
          </w:p>
          <w:p w:rsidR="00743630" w:rsidRDefault="00743630" w:rsidP="00F24195">
            <w:pPr>
              <w:rPr>
                <w:b/>
                <w:bCs/>
              </w:rPr>
            </w:pPr>
            <w:r w:rsidRPr="00743630">
              <w:rPr>
                <w:b/>
                <w:bCs/>
                <w:noProof/>
              </w:rPr>
              <w:lastRenderedPageBreak/>
              <w:drawing>
                <wp:inline distT="0" distB="0" distL="0" distR="0" wp14:anchorId="4F9CD935" wp14:editId="4F45B7B2">
                  <wp:extent cx="4356847" cy="2474426"/>
                  <wp:effectExtent l="0" t="0" r="5715" b="2540"/>
                  <wp:docPr id="12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57455" cy="2474771"/>
                          </a:xfrm>
                          <a:prstGeom prst="rect">
                            <a:avLst/>
                          </a:prstGeom>
                          <a:noFill/>
                          <a:ln>
                            <a:noFill/>
                          </a:ln>
                          <a:extLst/>
                        </pic:spPr>
                      </pic:pic>
                    </a:graphicData>
                  </a:graphic>
                </wp:inline>
              </w:drawing>
            </w:r>
          </w:p>
          <w:p w:rsidR="00743630" w:rsidRDefault="00743630" w:rsidP="00F24195">
            <w:pPr>
              <w:rPr>
                <w:b/>
                <w:bCs/>
              </w:rPr>
            </w:pPr>
          </w:p>
          <w:p w:rsidR="00743630" w:rsidRDefault="00743630" w:rsidP="00F24195"/>
        </w:tc>
      </w:tr>
      <w:tr w:rsidR="00B31757" w:rsidTr="00743630">
        <w:tc>
          <w:tcPr>
            <w:tcW w:w="8522" w:type="dxa"/>
          </w:tcPr>
          <w:p w:rsidR="00B31757" w:rsidRDefault="00B31757" w:rsidP="00F24195">
            <w:pPr>
              <w:rPr>
                <w:b/>
                <w:bCs/>
              </w:rPr>
            </w:pPr>
            <w:r>
              <w:rPr>
                <w:rFonts w:hint="eastAsia"/>
                <w:b/>
                <w:bCs/>
              </w:rPr>
              <w:lastRenderedPageBreak/>
              <w:t>C</w:t>
            </w:r>
            <w:r>
              <w:rPr>
                <w:rFonts w:hint="eastAsia"/>
                <w:b/>
                <w:bCs/>
              </w:rPr>
              <w:t>库</w:t>
            </w:r>
          </w:p>
          <w:p w:rsidR="00682EE1" w:rsidRPr="00B31757" w:rsidRDefault="00682EE1" w:rsidP="00440CB7">
            <w:pPr>
              <w:numPr>
                <w:ilvl w:val="0"/>
                <w:numId w:val="15"/>
              </w:numPr>
              <w:rPr>
                <w:b/>
                <w:bCs/>
              </w:rPr>
            </w:pPr>
            <w:r w:rsidRPr="00B31757">
              <w:rPr>
                <w:rFonts w:hint="eastAsia"/>
                <w:b/>
                <w:bCs/>
              </w:rPr>
              <w:t>这里我们所说的</w:t>
            </w:r>
            <w:r w:rsidRPr="00B31757">
              <w:rPr>
                <w:rFonts w:hint="eastAsia"/>
                <w:b/>
                <w:bCs/>
              </w:rPr>
              <w:t>C</w:t>
            </w:r>
            <w:r w:rsidRPr="00B31757">
              <w:rPr>
                <w:rFonts w:hint="eastAsia"/>
                <w:b/>
                <w:bCs/>
              </w:rPr>
              <w:t>库（</w:t>
            </w:r>
            <w:proofErr w:type="spellStart"/>
            <w:r w:rsidRPr="00B31757">
              <w:rPr>
                <w:rFonts w:hint="eastAsia"/>
                <w:b/>
                <w:bCs/>
              </w:rPr>
              <w:t>libc</w:t>
            </w:r>
            <w:proofErr w:type="spellEnd"/>
            <w:r w:rsidRPr="00B31757">
              <w:rPr>
                <w:rFonts w:hint="eastAsia"/>
                <w:b/>
                <w:bCs/>
              </w:rPr>
              <w:t>），指的是标准</w:t>
            </w:r>
            <w:r w:rsidRPr="00B31757">
              <w:rPr>
                <w:rFonts w:hint="eastAsia"/>
                <w:b/>
                <w:bCs/>
              </w:rPr>
              <w:t>C</w:t>
            </w:r>
            <w:r w:rsidRPr="00B31757">
              <w:rPr>
                <w:rFonts w:hint="eastAsia"/>
                <w:b/>
                <w:bCs/>
              </w:rPr>
              <w:t>定义的Ｃ函数的集合。如标准输入输出函数、字符串处理函数、动态存储分配函数、日期时间函数、数学函数等。</w:t>
            </w:r>
          </w:p>
          <w:p w:rsidR="00682EE1" w:rsidRPr="00B31757" w:rsidRDefault="00682EE1" w:rsidP="00440CB7">
            <w:pPr>
              <w:numPr>
                <w:ilvl w:val="0"/>
                <w:numId w:val="15"/>
              </w:numPr>
              <w:rPr>
                <w:b/>
                <w:bCs/>
              </w:rPr>
            </w:pPr>
            <w:r w:rsidRPr="00B31757">
              <w:rPr>
                <w:rFonts w:hint="eastAsia"/>
                <w:b/>
                <w:bCs/>
              </w:rPr>
              <w:t>GNU</w:t>
            </w:r>
            <w:r w:rsidRPr="00B31757">
              <w:rPr>
                <w:rFonts w:hint="eastAsia"/>
                <w:b/>
                <w:bCs/>
              </w:rPr>
              <w:t>发布的</w:t>
            </w:r>
            <w:proofErr w:type="spellStart"/>
            <w:r w:rsidRPr="00B31757">
              <w:rPr>
                <w:rFonts w:hint="eastAsia"/>
                <w:b/>
                <w:bCs/>
              </w:rPr>
              <w:t>libc</w:t>
            </w:r>
            <w:proofErr w:type="spellEnd"/>
            <w:r w:rsidRPr="00B31757">
              <w:rPr>
                <w:rFonts w:hint="eastAsia"/>
                <w:b/>
                <w:bCs/>
              </w:rPr>
              <w:t>称为</w:t>
            </w:r>
            <w:proofErr w:type="spellStart"/>
            <w:r w:rsidRPr="00B31757">
              <w:rPr>
                <w:rFonts w:hint="eastAsia"/>
                <w:b/>
                <w:bCs/>
              </w:rPr>
              <w:t>glibc</w:t>
            </w:r>
            <w:proofErr w:type="spellEnd"/>
          </w:p>
          <w:p w:rsidR="00B31757" w:rsidRPr="00743630" w:rsidRDefault="00B31757" w:rsidP="00F24195">
            <w:pPr>
              <w:rPr>
                <w:b/>
                <w:bCs/>
              </w:rPr>
            </w:pPr>
          </w:p>
        </w:tc>
      </w:tr>
      <w:tr w:rsidR="00743630" w:rsidTr="00743630">
        <w:tc>
          <w:tcPr>
            <w:tcW w:w="8522" w:type="dxa"/>
          </w:tcPr>
          <w:p w:rsidR="00743630" w:rsidRDefault="00B31757" w:rsidP="00F24195">
            <w:pPr>
              <w:rPr>
                <w:b/>
                <w:bCs/>
              </w:rPr>
            </w:pPr>
            <w:r w:rsidRPr="00B31757">
              <w:rPr>
                <w:rFonts w:hint="eastAsia"/>
                <w:b/>
                <w:bCs/>
              </w:rPr>
              <w:t>系统调用与</w:t>
            </w:r>
            <w:r w:rsidRPr="00B31757">
              <w:rPr>
                <w:rFonts w:hint="eastAsia"/>
                <w:b/>
                <w:bCs/>
              </w:rPr>
              <w:t>C</w:t>
            </w:r>
            <w:r w:rsidRPr="00B31757">
              <w:rPr>
                <w:rFonts w:hint="eastAsia"/>
                <w:b/>
                <w:bCs/>
              </w:rPr>
              <w:t>库关系</w:t>
            </w:r>
          </w:p>
          <w:p w:rsidR="00682EE1" w:rsidRPr="00B31757" w:rsidRDefault="00682EE1" w:rsidP="00440CB7">
            <w:pPr>
              <w:numPr>
                <w:ilvl w:val="0"/>
                <w:numId w:val="16"/>
              </w:numPr>
            </w:pPr>
            <w:r w:rsidRPr="00B31757">
              <w:rPr>
                <w:rFonts w:hint="eastAsia"/>
              </w:rPr>
              <w:t>系统调用与Ｃ库从形式上来看都</w:t>
            </w:r>
            <w:r w:rsidRPr="00B31757">
              <w:rPr>
                <w:rFonts w:hint="eastAsia"/>
              </w:rPr>
              <w:t>C</w:t>
            </w:r>
            <w:r w:rsidRPr="00B31757">
              <w:rPr>
                <w:rFonts w:hint="eastAsia"/>
              </w:rPr>
              <w:t>函数</w:t>
            </w:r>
          </w:p>
          <w:p w:rsidR="00682EE1" w:rsidRPr="00B31757" w:rsidRDefault="00682EE1" w:rsidP="00440CB7">
            <w:pPr>
              <w:numPr>
                <w:ilvl w:val="0"/>
                <w:numId w:val="16"/>
              </w:numPr>
            </w:pPr>
            <w:r w:rsidRPr="00B31757">
              <w:rPr>
                <w:rFonts w:hint="eastAsia"/>
              </w:rPr>
              <w:t>C</w:t>
            </w:r>
            <w:r w:rsidRPr="00B31757">
              <w:rPr>
                <w:rFonts w:hint="eastAsia"/>
              </w:rPr>
              <w:t>库函数有些是调用系统调用来实现的，比如说</w:t>
            </w:r>
            <w:proofErr w:type="spellStart"/>
            <w:r w:rsidRPr="00B31757">
              <w:rPr>
                <w:rFonts w:hint="eastAsia"/>
              </w:rPr>
              <w:t>malloc</w:t>
            </w:r>
            <w:proofErr w:type="spellEnd"/>
            <w:r w:rsidRPr="00B31757">
              <w:rPr>
                <w:rFonts w:hint="eastAsia"/>
              </w:rPr>
              <w:t>、</w:t>
            </w:r>
            <w:r w:rsidRPr="00B31757">
              <w:rPr>
                <w:rFonts w:hint="eastAsia"/>
              </w:rPr>
              <w:t>free</w:t>
            </w:r>
            <w:r w:rsidRPr="00B31757">
              <w:rPr>
                <w:rFonts w:hint="eastAsia"/>
              </w:rPr>
              <w:t>调用</w:t>
            </w:r>
            <w:proofErr w:type="spellStart"/>
            <w:r w:rsidRPr="00B31757">
              <w:rPr>
                <w:rFonts w:hint="eastAsia"/>
              </w:rPr>
              <w:t>brk</w:t>
            </w:r>
            <w:proofErr w:type="spellEnd"/>
            <w:r w:rsidRPr="00B31757">
              <w:rPr>
                <w:rFonts w:hint="eastAsia"/>
              </w:rPr>
              <w:t>，</w:t>
            </w:r>
            <w:proofErr w:type="spellStart"/>
            <w:r w:rsidRPr="00B31757">
              <w:rPr>
                <w:rFonts w:hint="eastAsia"/>
              </w:rPr>
              <w:t>printf</w:t>
            </w:r>
            <w:proofErr w:type="spellEnd"/>
            <w:r w:rsidRPr="00B31757">
              <w:rPr>
                <w:rFonts w:hint="eastAsia"/>
              </w:rPr>
              <w:t>调用</w:t>
            </w:r>
            <w:r w:rsidRPr="00B31757">
              <w:rPr>
                <w:rFonts w:hint="eastAsia"/>
              </w:rPr>
              <w:t>write</w:t>
            </w:r>
            <w:r w:rsidRPr="00B31757">
              <w:rPr>
                <w:rFonts w:hint="eastAsia"/>
              </w:rPr>
              <w:t>系统用，有些函数不需要任何系统调用，比如</w:t>
            </w:r>
            <w:r w:rsidRPr="00B31757">
              <w:rPr>
                <w:rFonts w:hint="eastAsia"/>
              </w:rPr>
              <w:t>abs</w:t>
            </w:r>
            <w:r w:rsidRPr="00B31757">
              <w:rPr>
                <w:rFonts w:hint="eastAsia"/>
              </w:rPr>
              <w:t>、</w:t>
            </w:r>
            <w:proofErr w:type="spellStart"/>
            <w:r w:rsidRPr="00B31757">
              <w:rPr>
                <w:rFonts w:hint="eastAsia"/>
              </w:rPr>
              <w:t>strcpy</w:t>
            </w:r>
            <w:proofErr w:type="spellEnd"/>
            <w:r w:rsidRPr="00B31757">
              <w:rPr>
                <w:rFonts w:hint="eastAsia"/>
              </w:rPr>
              <w:t>、</w:t>
            </w:r>
            <w:proofErr w:type="spellStart"/>
            <w:r w:rsidRPr="00B31757">
              <w:rPr>
                <w:rFonts w:hint="eastAsia"/>
              </w:rPr>
              <w:t>atoi</w:t>
            </w:r>
            <w:proofErr w:type="spellEnd"/>
            <w:r w:rsidRPr="00B31757">
              <w:rPr>
                <w:rFonts w:hint="eastAsia"/>
              </w:rPr>
              <w:t>等，因为它并不是必需要使用内核服务</w:t>
            </w:r>
          </w:p>
          <w:p w:rsidR="00682EE1" w:rsidRPr="00B31757" w:rsidRDefault="00682EE1" w:rsidP="00440CB7">
            <w:pPr>
              <w:numPr>
                <w:ilvl w:val="0"/>
                <w:numId w:val="16"/>
              </w:numPr>
            </w:pPr>
            <w:r w:rsidRPr="00B31757">
              <w:rPr>
                <w:rFonts w:hint="eastAsia"/>
              </w:rPr>
              <w:t>系统调用通常提供的是最小界面，而Ｃ库函数通常提供更复杂的功能。</w:t>
            </w:r>
          </w:p>
          <w:p w:rsidR="00B31757" w:rsidRPr="00B31757" w:rsidRDefault="00B31757" w:rsidP="00F24195"/>
        </w:tc>
      </w:tr>
      <w:tr w:rsidR="00743630" w:rsidTr="00743630">
        <w:tc>
          <w:tcPr>
            <w:tcW w:w="8522" w:type="dxa"/>
          </w:tcPr>
          <w:p w:rsidR="00743630" w:rsidRDefault="00B31757" w:rsidP="00F24195">
            <w:pPr>
              <w:rPr>
                <w:b/>
                <w:bCs/>
              </w:rPr>
            </w:pPr>
            <w:r w:rsidRPr="00B31757">
              <w:rPr>
                <w:rFonts w:hint="eastAsia"/>
                <w:b/>
                <w:bCs/>
              </w:rPr>
              <w:t>内核如何处理系统调用</w:t>
            </w:r>
          </w:p>
          <w:p w:rsidR="00682EE1" w:rsidRPr="00B31757" w:rsidRDefault="00682EE1" w:rsidP="00440CB7">
            <w:pPr>
              <w:numPr>
                <w:ilvl w:val="0"/>
                <w:numId w:val="17"/>
              </w:numPr>
              <w:rPr>
                <w:b/>
                <w:bCs/>
              </w:rPr>
            </w:pPr>
            <w:r w:rsidRPr="00B31757">
              <w:rPr>
                <w:rFonts w:hint="eastAsia"/>
                <w:b/>
                <w:bCs/>
              </w:rPr>
              <w:t>每个系统调用被赋予一个系统调用号</w:t>
            </w:r>
          </w:p>
          <w:p w:rsidR="00682EE1" w:rsidRPr="00B31757" w:rsidRDefault="00682EE1" w:rsidP="00440CB7">
            <w:pPr>
              <w:numPr>
                <w:ilvl w:val="0"/>
                <w:numId w:val="17"/>
              </w:numPr>
              <w:rPr>
                <w:b/>
                <w:bCs/>
              </w:rPr>
            </w:pPr>
            <w:r w:rsidRPr="00B31757">
              <w:rPr>
                <w:rFonts w:hint="eastAsia"/>
                <w:b/>
                <w:bCs/>
              </w:rPr>
              <w:t>在</w:t>
            </w:r>
            <w:r w:rsidRPr="00B31757">
              <w:rPr>
                <w:rFonts w:hint="eastAsia"/>
                <w:b/>
                <w:bCs/>
              </w:rPr>
              <w:t>i386</w:t>
            </w:r>
            <w:r w:rsidRPr="00B31757">
              <w:rPr>
                <w:rFonts w:hint="eastAsia"/>
                <w:b/>
                <w:bCs/>
              </w:rPr>
              <w:t>平台上，执行一个系统调用是通过</w:t>
            </w:r>
            <w:proofErr w:type="spellStart"/>
            <w:r w:rsidRPr="00B31757">
              <w:rPr>
                <w:rFonts w:hint="eastAsia"/>
                <w:b/>
                <w:bCs/>
              </w:rPr>
              <w:t>int</w:t>
            </w:r>
            <w:proofErr w:type="spellEnd"/>
            <w:r w:rsidRPr="00B31757">
              <w:rPr>
                <w:rFonts w:hint="eastAsia"/>
                <w:b/>
                <w:bCs/>
              </w:rPr>
              <w:t xml:space="preserve"> 0x80</w:t>
            </w:r>
            <w:r w:rsidRPr="00B31757">
              <w:rPr>
                <w:rFonts w:hint="eastAsia"/>
                <w:b/>
                <w:bCs/>
              </w:rPr>
              <w:t>指令完成的。</w:t>
            </w:r>
          </w:p>
          <w:p w:rsidR="00682EE1" w:rsidRPr="00B31757" w:rsidRDefault="00682EE1" w:rsidP="00440CB7">
            <w:pPr>
              <w:numPr>
                <w:ilvl w:val="0"/>
                <w:numId w:val="17"/>
              </w:numPr>
              <w:rPr>
                <w:b/>
                <w:bCs/>
              </w:rPr>
            </w:pPr>
            <w:proofErr w:type="spellStart"/>
            <w:r w:rsidRPr="00B31757">
              <w:rPr>
                <w:rFonts w:hint="eastAsia"/>
                <w:b/>
                <w:bCs/>
              </w:rPr>
              <w:t>eax</w:t>
            </w:r>
            <w:proofErr w:type="spellEnd"/>
            <w:r w:rsidRPr="00B31757">
              <w:rPr>
                <w:rFonts w:hint="eastAsia"/>
                <w:b/>
                <w:bCs/>
              </w:rPr>
              <w:t>存放系统调用号</w:t>
            </w:r>
          </w:p>
          <w:p w:rsidR="00682EE1" w:rsidRPr="00B31757" w:rsidRDefault="00682EE1" w:rsidP="00440CB7">
            <w:pPr>
              <w:numPr>
                <w:ilvl w:val="0"/>
                <w:numId w:val="17"/>
              </w:numPr>
              <w:rPr>
                <w:b/>
                <w:bCs/>
              </w:rPr>
            </w:pPr>
            <w:proofErr w:type="spellStart"/>
            <w:r w:rsidRPr="00B31757">
              <w:rPr>
                <w:rFonts w:hint="eastAsia"/>
                <w:b/>
                <w:bCs/>
              </w:rPr>
              <w:t>ebx</w:t>
            </w:r>
            <w:proofErr w:type="spellEnd"/>
            <w:r w:rsidRPr="00B31757">
              <w:rPr>
                <w:rFonts w:hint="eastAsia"/>
                <w:b/>
                <w:bCs/>
              </w:rPr>
              <w:t>、</w:t>
            </w:r>
            <w:proofErr w:type="spellStart"/>
            <w:r w:rsidRPr="00B31757">
              <w:rPr>
                <w:rFonts w:hint="eastAsia"/>
                <w:b/>
                <w:bCs/>
              </w:rPr>
              <w:t>ecx</w:t>
            </w:r>
            <w:proofErr w:type="spellEnd"/>
            <w:r w:rsidRPr="00B31757">
              <w:rPr>
                <w:rFonts w:hint="eastAsia"/>
                <w:b/>
                <w:bCs/>
              </w:rPr>
              <w:t>、</w:t>
            </w:r>
            <w:proofErr w:type="spellStart"/>
            <w:r w:rsidRPr="00B31757">
              <w:rPr>
                <w:rFonts w:hint="eastAsia"/>
                <w:b/>
                <w:bCs/>
              </w:rPr>
              <w:t>edx</w:t>
            </w:r>
            <w:proofErr w:type="spellEnd"/>
            <w:r w:rsidRPr="00B31757">
              <w:rPr>
                <w:rFonts w:hint="eastAsia"/>
                <w:b/>
                <w:bCs/>
              </w:rPr>
              <w:t>、</w:t>
            </w:r>
            <w:proofErr w:type="spellStart"/>
            <w:r w:rsidRPr="00B31757">
              <w:rPr>
                <w:rFonts w:hint="eastAsia"/>
                <w:b/>
                <w:bCs/>
              </w:rPr>
              <w:t>esi</w:t>
            </w:r>
            <w:proofErr w:type="spellEnd"/>
            <w:r w:rsidRPr="00B31757">
              <w:rPr>
                <w:rFonts w:hint="eastAsia"/>
                <w:b/>
                <w:bCs/>
              </w:rPr>
              <w:t>、</w:t>
            </w:r>
            <w:proofErr w:type="spellStart"/>
            <w:r w:rsidRPr="00B31757">
              <w:rPr>
                <w:rFonts w:hint="eastAsia"/>
                <w:b/>
                <w:bCs/>
              </w:rPr>
              <w:t>edi</w:t>
            </w:r>
            <w:proofErr w:type="spellEnd"/>
            <w:r w:rsidRPr="00B31757">
              <w:rPr>
                <w:rFonts w:hint="eastAsia"/>
                <w:b/>
                <w:bCs/>
              </w:rPr>
              <w:t>存储系统调用参数，对于超过</w:t>
            </w:r>
            <w:r w:rsidRPr="00B31757">
              <w:rPr>
                <w:rFonts w:hint="eastAsia"/>
                <w:b/>
                <w:bCs/>
              </w:rPr>
              <w:t>5</w:t>
            </w:r>
            <w:r w:rsidRPr="00B31757">
              <w:rPr>
                <w:rFonts w:hint="eastAsia"/>
                <w:b/>
                <w:bCs/>
              </w:rPr>
              <w:t>个参数的系统调用，用一个寄存器指向用户空间存储所有系统调用参数的缓存。</w:t>
            </w:r>
          </w:p>
          <w:p w:rsidR="00B31757" w:rsidRPr="00B31757" w:rsidRDefault="00B31757" w:rsidP="00F24195">
            <w:pPr>
              <w:rPr>
                <w:b/>
                <w:bCs/>
              </w:rPr>
            </w:pPr>
          </w:p>
          <w:p w:rsidR="00B31757" w:rsidRDefault="00B31757" w:rsidP="00F24195"/>
        </w:tc>
      </w:tr>
      <w:tr w:rsidR="00B31757" w:rsidTr="00743630">
        <w:tc>
          <w:tcPr>
            <w:tcW w:w="8522" w:type="dxa"/>
          </w:tcPr>
          <w:p w:rsidR="00B31757" w:rsidRDefault="00B31757" w:rsidP="00F24195">
            <w:pPr>
              <w:rPr>
                <w:b/>
                <w:bCs/>
              </w:rPr>
            </w:pPr>
            <w:r>
              <w:rPr>
                <w:rFonts w:hint="eastAsia"/>
                <w:b/>
                <w:bCs/>
              </w:rPr>
              <w:t>错误处理</w:t>
            </w:r>
          </w:p>
          <w:p w:rsidR="00682EE1" w:rsidRPr="00B31757" w:rsidRDefault="00682EE1" w:rsidP="00440CB7">
            <w:pPr>
              <w:numPr>
                <w:ilvl w:val="0"/>
                <w:numId w:val="18"/>
              </w:numPr>
              <w:rPr>
                <w:b/>
                <w:bCs/>
              </w:rPr>
            </w:pPr>
            <w:r w:rsidRPr="00B31757">
              <w:rPr>
                <w:rFonts w:hint="eastAsia"/>
                <w:b/>
                <w:bCs/>
              </w:rPr>
              <w:t>在系统编程中错误通常通过函数返回值来表示，并通过特殊变量</w:t>
            </w:r>
            <w:proofErr w:type="spellStart"/>
            <w:r w:rsidRPr="00B31757">
              <w:rPr>
                <w:rFonts w:hint="eastAsia"/>
                <w:b/>
                <w:bCs/>
              </w:rPr>
              <w:t>errno</w:t>
            </w:r>
            <w:proofErr w:type="spellEnd"/>
            <w:r w:rsidRPr="00B31757">
              <w:rPr>
                <w:rFonts w:hint="eastAsia"/>
                <w:b/>
                <w:bCs/>
              </w:rPr>
              <w:t>来描述。</w:t>
            </w:r>
          </w:p>
          <w:p w:rsidR="00682EE1" w:rsidRPr="00B31757" w:rsidRDefault="00682EE1" w:rsidP="00440CB7">
            <w:pPr>
              <w:numPr>
                <w:ilvl w:val="0"/>
                <w:numId w:val="18"/>
              </w:numPr>
              <w:rPr>
                <w:b/>
                <w:bCs/>
              </w:rPr>
            </w:pPr>
            <w:proofErr w:type="spellStart"/>
            <w:r w:rsidRPr="00B31757">
              <w:rPr>
                <w:rFonts w:hint="eastAsia"/>
                <w:b/>
                <w:bCs/>
              </w:rPr>
              <w:t>errno</w:t>
            </w:r>
            <w:proofErr w:type="spellEnd"/>
            <w:r w:rsidRPr="00B31757">
              <w:rPr>
                <w:rFonts w:hint="eastAsia"/>
                <w:b/>
                <w:bCs/>
              </w:rPr>
              <w:t>这个全局变量在</w:t>
            </w:r>
            <w:r w:rsidRPr="00B31757">
              <w:rPr>
                <w:rFonts w:hint="eastAsia"/>
                <w:b/>
                <w:bCs/>
              </w:rPr>
              <w:t>&lt;</w:t>
            </w:r>
            <w:proofErr w:type="spellStart"/>
            <w:r w:rsidRPr="00B31757">
              <w:rPr>
                <w:rFonts w:hint="eastAsia"/>
                <w:b/>
                <w:bCs/>
              </w:rPr>
              <w:t>errno.h</w:t>
            </w:r>
            <w:proofErr w:type="spellEnd"/>
            <w:r w:rsidRPr="00B31757">
              <w:rPr>
                <w:rFonts w:hint="eastAsia"/>
                <w:b/>
                <w:bCs/>
              </w:rPr>
              <w:t>&gt;</w:t>
            </w:r>
            <w:r w:rsidRPr="00B31757">
              <w:rPr>
                <w:rFonts w:hint="eastAsia"/>
                <w:b/>
                <w:bCs/>
              </w:rPr>
              <w:t>头文件中声明如下：</w:t>
            </w:r>
            <w:r w:rsidRPr="00B31757">
              <w:rPr>
                <w:rFonts w:hint="eastAsia"/>
                <w:b/>
                <w:bCs/>
              </w:rPr>
              <w:t xml:space="preserve">extern </w:t>
            </w:r>
            <w:proofErr w:type="spellStart"/>
            <w:r w:rsidRPr="00B31757">
              <w:rPr>
                <w:rFonts w:hint="eastAsia"/>
                <w:b/>
                <w:bCs/>
              </w:rPr>
              <w:t>int</w:t>
            </w:r>
            <w:proofErr w:type="spellEnd"/>
            <w:r w:rsidRPr="00B31757">
              <w:rPr>
                <w:rFonts w:hint="eastAsia"/>
                <w:b/>
                <w:bCs/>
              </w:rPr>
              <w:t xml:space="preserve"> </w:t>
            </w:r>
            <w:proofErr w:type="spellStart"/>
            <w:r w:rsidRPr="00B31757">
              <w:rPr>
                <w:rFonts w:hint="eastAsia"/>
                <w:b/>
                <w:bCs/>
              </w:rPr>
              <w:t>errno</w:t>
            </w:r>
            <w:proofErr w:type="spellEnd"/>
            <w:r w:rsidRPr="00B31757">
              <w:rPr>
                <w:rFonts w:hint="eastAsia"/>
                <w:b/>
                <w:bCs/>
              </w:rPr>
              <w:t>;</w:t>
            </w:r>
          </w:p>
          <w:p w:rsidR="00682EE1" w:rsidRPr="00B31757" w:rsidRDefault="00682EE1" w:rsidP="00440CB7">
            <w:pPr>
              <w:numPr>
                <w:ilvl w:val="0"/>
                <w:numId w:val="18"/>
              </w:numPr>
              <w:rPr>
                <w:b/>
                <w:bCs/>
              </w:rPr>
            </w:pPr>
            <w:r w:rsidRPr="00B31757">
              <w:rPr>
                <w:rFonts w:hint="eastAsia"/>
                <w:b/>
                <w:bCs/>
              </w:rPr>
              <w:t>错误处理函数</w:t>
            </w:r>
          </w:p>
          <w:p w:rsidR="00682EE1" w:rsidRPr="00B31757" w:rsidRDefault="00682EE1" w:rsidP="00440CB7">
            <w:pPr>
              <w:numPr>
                <w:ilvl w:val="1"/>
                <w:numId w:val="18"/>
              </w:numPr>
              <w:rPr>
                <w:b/>
                <w:bCs/>
              </w:rPr>
            </w:pPr>
            <w:proofErr w:type="spellStart"/>
            <w:r w:rsidRPr="00B31757">
              <w:rPr>
                <w:rFonts w:hint="eastAsia"/>
                <w:b/>
                <w:bCs/>
              </w:rPr>
              <w:t>perror</w:t>
            </w:r>
            <w:proofErr w:type="spellEnd"/>
          </w:p>
          <w:p w:rsidR="00682EE1" w:rsidRPr="00B31757" w:rsidRDefault="00682EE1" w:rsidP="00440CB7">
            <w:pPr>
              <w:numPr>
                <w:ilvl w:val="1"/>
                <w:numId w:val="18"/>
              </w:numPr>
              <w:rPr>
                <w:b/>
                <w:bCs/>
              </w:rPr>
            </w:pPr>
            <w:proofErr w:type="spellStart"/>
            <w:r w:rsidRPr="00B31757">
              <w:rPr>
                <w:rFonts w:hint="eastAsia"/>
                <w:b/>
                <w:bCs/>
              </w:rPr>
              <w:t>strerror</w:t>
            </w:r>
            <w:proofErr w:type="spellEnd"/>
          </w:p>
          <w:p w:rsidR="00B31757" w:rsidRPr="00B31757" w:rsidRDefault="00B31757" w:rsidP="00F24195">
            <w:pPr>
              <w:rPr>
                <w:b/>
                <w:bCs/>
              </w:rPr>
            </w:pPr>
          </w:p>
        </w:tc>
      </w:tr>
    </w:tbl>
    <w:p w:rsidR="0023411C" w:rsidRDefault="0023411C" w:rsidP="00F24195"/>
    <w:p w:rsidR="0023411C" w:rsidRDefault="0023411C" w:rsidP="00F24195"/>
    <w:p w:rsidR="0023411C" w:rsidRDefault="003E04B1" w:rsidP="00F24195">
      <w:proofErr w:type="spellStart"/>
      <w:r>
        <w:rPr>
          <w:rFonts w:hint="eastAsia"/>
        </w:rPr>
        <w:lastRenderedPageBreak/>
        <w:t>linux</w:t>
      </w:r>
      <w:proofErr w:type="spellEnd"/>
      <w:r>
        <w:rPr>
          <w:rFonts w:hint="eastAsia"/>
        </w:rPr>
        <w:t>应用编程市场需求</w:t>
      </w:r>
    </w:p>
    <w:p w:rsidR="003E04B1" w:rsidRDefault="003E04B1" w:rsidP="00F24195"/>
    <w:tbl>
      <w:tblPr>
        <w:tblStyle w:val="a3"/>
        <w:tblW w:w="0" w:type="auto"/>
        <w:tblLook w:val="04A0" w:firstRow="1" w:lastRow="0" w:firstColumn="1" w:lastColumn="0" w:noHBand="0" w:noVBand="1"/>
      </w:tblPr>
      <w:tblGrid>
        <w:gridCol w:w="8522"/>
      </w:tblGrid>
      <w:tr w:rsidR="00242F34" w:rsidTr="00242F34">
        <w:tc>
          <w:tcPr>
            <w:tcW w:w="8522" w:type="dxa"/>
          </w:tcPr>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proofErr w:type="gramStart"/>
            <w:r w:rsidRPr="00242F34">
              <w:rPr>
                <w:rFonts w:ascii="宋体" w:eastAsia="宋体" w:hAnsi="宋体" w:cs="宋体" w:hint="eastAsia"/>
                <w:color w:val="000000"/>
                <w:kern w:val="0"/>
                <w:sz w:val="24"/>
                <w:szCs w:val="24"/>
              </w:rPr>
              <w:t>广州博庭诚招</w:t>
            </w:r>
            <w:proofErr w:type="gramEnd"/>
            <w:r w:rsidRPr="00242F34">
              <w:rPr>
                <w:rFonts w:ascii="宋体" w:eastAsia="宋体" w:hAnsi="宋体" w:cs="宋体" w:hint="eastAsia"/>
                <w:color w:val="000000"/>
                <w:kern w:val="0"/>
                <w:sz w:val="24"/>
                <w:szCs w:val="24"/>
              </w:rPr>
              <w:t>金融软件开发工程师</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于2004年成立的广州博庭计算机科技有限公司位于广州</w:t>
            </w:r>
            <w:proofErr w:type="gramStart"/>
            <w:r w:rsidRPr="00242F34">
              <w:rPr>
                <w:rFonts w:ascii="宋体" w:eastAsia="宋体" w:hAnsi="宋体" w:cs="宋体" w:hint="eastAsia"/>
                <w:color w:val="000000"/>
                <w:kern w:val="0"/>
                <w:sz w:val="24"/>
                <w:szCs w:val="24"/>
              </w:rPr>
              <w:t>天河广纺联</w:t>
            </w:r>
            <w:proofErr w:type="gramEnd"/>
            <w:r w:rsidRPr="00242F34">
              <w:rPr>
                <w:rFonts w:ascii="宋体" w:eastAsia="宋体" w:hAnsi="宋体" w:cs="宋体" w:hint="eastAsia"/>
                <w:color w:val="000000"/>
                <w:kern w:val="0"/>
                <w:sz w:val="24"/>
                <w:szCs w:val="24"/>
              </w:rPr>
              <w:t>创意园，是专注于证券金融软件与服务的技术公司。多年来，</w:t>
            </w:r>
            <w:proofErr w:type="gramStart"/>
            <w:r w:rsidRPr="00242F34">
              <w:rPr>
                <w:rFonts w:ascii="宋体" w:eastAsia="宋体" w:hAnsi="宋体" w:cs="宋体" w:hint="eastAsia"/>
                <w:color w:val="000000"/>
                <w:kern w:val="0"/>
                <w:sz w:val="24"/>
                <w:szCs w:val="24"/>
              </w:rPr>
              <w:t>博庭科技</w:t>
            </w:r>
            <w:proofErr w:type="gramEnd"/>
            <w:r w:rsidRPr="00242F34">
              <w:rPr>
                <w:rFonts w:ascii="宋体" w:eastAsia="宋体" w:hAnsi="宋体" w:cs="宋体" w:hint="eastAsia"/>
                <w:color w:val="000000"/>
                <w:kern w:val="0"/>
                <w:sz w:val="24"/>
                <w:szCs w:val="24"/>
              </w:rPr>
              <w:t>在业界拥有优秀口碑。广州团队的产品</w:t>
            </w:r>
            <w:r w:rsidRPr="00242F34">
              <w:rPr>
                <w:rFonts w:ascii="宋体" w:eastAsia="宋体" w:hAnsi="宋体" w:cs="宋体" w:hint="eastAsia"/>
                <w:b/>
                <w:bCs/>
                <w:color w:val="ED1C24"/>
                <w:kern w:val="0"/>
                <w:sz w:val="24"/>
                <w:szCs w:val="24"/>
              </w:rPr>
              <w:t>《飞狐交易师》</w:t>
            </w:r>
            <w:r w:rsidRPr="00242F34">
              <w:rPr>
                <w:rFonts w:ascii="宋体" w:eastAsia="宋体" w:hAnsi="宋体" w:cs="宋体" w:hint="eastAsia"/>
                <w:color w:val="000000"/>
                <w:kern w:val="0"/>
                <w:sz w:val="24"/>
                <w:szCs w:val="24"/>
              </w:rPr>
              <w:t>软件是众多技术分析发烧者心目中的标杆，至今拥有大量忠实用户。在台湾长期坐</w:t>
            </w:r>
            <w:proofErr w:type="gramStart"/>
            <w:r w:rsidRPr="00242F34">
              <w:rPr>
                <w:rFonts w:ascii="宋体" w:eastAsia="宋体" w:hAnsi="宋体" w:cs="宋体" w:hint="eastAsia"/>
                <w:color w:val="000000"/>
                <w:kern w:val="0"/>
                <w:sz w:val="24"/>
                <w:szCs w:val="24"/>
              </w:rPr>
              <w:t>拥市占率</w:t>
            </w:r>
            <w:proofErr w:type="gramEnd"/>
            <w:r w:rsidRPr="00242F34">
              <w:rPr>
                <w:rFonts w:ascii="宋体" w:eastAsia="宋体" w:hAnsi="宋体" w:cs="宋体" w:hint="eastAsia"/>
                <w:color w:val="000000"/>
                <w:kern w:val="0"/>
                <w:sz w:val="24"/>
                <w:szCs w:val="24"/>
              </w:rPr>
              <w:t>第一。</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w:t>
            </w:r>
            <w:proofErr w:type="gramStart"/>
            <w:r w:rsidRPr="00242F34">
              <w:rPr>
                <w:rFonts w:ascii="宋体" w:eastAsia="宋体" w:hAnsi="宋体" w:cs="宋体" w:hint="eastAsia"/>
                <w:color w:val="000000"/>
                <w:kern w:val="0"/>
                <w:sz w:val="24"/>
                <w:szCs w:val="24"/>
              </w:rPr>
              <w:t>博庭科技</w:t>
            </w:r>
            <w:proofErr w:type="gramEnd"/>
            <w:r w:rsidRPr="00242F34">
              <w:rPr>
                <w:rFonts w:ascii="宋体" w:eastAsia="宋体" w:hAnsi="宋体" w:cs="宋体" w:hint="eastAsia"/>
                <w:color w:val="000000"/>
                <w:kern w:val="0"/>
                <w:sz w:val="24"/>
                <w:szCs w:val="24"/>
              </w:rPr>
              <w:t>在量化投资交易领域尤其拥有强大实力。量化交易是指利用计算机结合一定的数据模型实现投资理念，执行投资策略的过程。量化交易在国际市场占交易量70%，是国际投资的主流先进方法，而在国内也是最热门的新兴技术，是未来的专业投资主流趋势。前景无可限量。</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博 </w:t>
            </w:r>
            <w:proofErr w:type="gramStart"/>
            <w:r w:rsidRPr="00242F34">
              <w:rPr>
                <w:rFonts w:ascii="宋体" w:eastAsia="宋体" w:hAnsi="宋体" w:cs="宋体" w:hint="eastAsia"/>
                <w:color w:val="000000"/>
                <w:kern w:val="0"/>
                <w:sz w:val="24"/>
                <w:szCs w:val="24"/>
              </w:rPr>
              <w:t>庭拥有</w:t>
            </w:r>
            <w:proofErr w:type="gramEnd"/>
            <w:r w:rsidRPr="00242F34">
              <w:rPr>
                <w:rFonts w:ascii="宋体" w:eastAsia="宋体" w:hAnsi="宋体" w:cs="宋体" w:hint="eastAsia"/>
                <w:color w:val="000000"/>
                <w:kern w:val="0"/>
                <w:sz w:val="24"/>
                <w:szCs w:val="24"/>
              </w:rPr>
              <w:t>广州和上海两个团队。</w:t>
            </w:r>
            <w:proofErr w:type="gramStart"/>
            <w:r w:rsidRPr="00242F34">
              <w:rPr>
                <w:rFonts w:ascii="宋体" w:eastAsia="宋体" w:hAnsi="宋体" w:cs="宋体" w:hint="eastAsia"/>
                <w:color w:val="000000"/>
                <w:kern w:val="0"/>
                <w:sz w:val="24"/>
                <w:szCs w:val="24"/>
              </w:rPr>
              <w:t>博庭科技</w:t>
            </w:r>
            <w:proofErr w:type="gramEnd"/>
            <w:r w:rsidRPr="00242F34">
              <w:rPr>
                <w:rFonts w:ascii="宋体" w:eastAsia="宋体" w:hAnsi="宋体" w:cs="宋体" w:hint="eastAsia"/>
                <w:color w:val="000000"/>
                <w:kern w:val="0"/>
                <w:sz w:val="24"/>
                <w:szCs w:val="24"/>
              </w:rPr>
              <w:t>既开发面向大众的金融软件，也为高端客户订制交易软件。正在研发的《金魔方》软件在继承飞狐</w:t>
            </w:r>
            <w:proofErr w:type="gramStart"/>
            <w:r w:rsidRPr="00242F34">
              <w:rPr>
                <w:rFonts w:ascii="宋体" w:eastAsia="宋体" w:hAnsi="宋体" w:cs="宋体" w:hint="eastAsia"/>
                <w:color w:val="000000"/>
                <w:kern w:val="0"/>
                <w:sz w:val="24"/>
                <w:szCs w:val="24"/>
              </w:rPr>
              <w:t>交易师强大</w:t>
            </w:r>
            <w:proofErr w:type="gramEnd"/>
            <w:r w:rsidRPr="00242F34">
              <w:rPr>
                <w:rFonts w:ascii="宋体" w:eastAsia="宋体" w:hAnsi="宋体" w:cs="宋体" w:hint="eastAsia"/>
                <w:color w:val="000000"/>
                <w:kern w:val="0"/>
                <w:sz w:val="24"/>
                <w:szCs w:val="24"/>
              </w:rPr>
              <w:t>功能的基础上， 融合先进的量化分析研发和交易功能，致力于成为中国期货、期权、股票、和现货市场领先的量化交易软件。上海团队拥有证券柜台系统/账户管理系统、</w:t>
            </w:r>
            <w:proofErr w:type="gramStart"/>
            <w:r w:rsidRPr="00242F34">
              <w:rPr>
                <w:rFonts w:ascii="宋体" w:eastAsia="宋体" w:hAnsi="宋体" w:cs="宋体" w:hint="eastAsia"/>
                <w:color w:val="000000"/>
                <w:kern w:val="0"/>
                <w:sz w:val="24"/>
                <w:szCs w:val="24"/>
              </w:rPr>
              <w:t>风控系</w:t>
            </w:r>
            <w:proofErr w:type="gramEnd"/>
            <w:r w:rsidRPr="00242F34">
              <w:rPr>
                <w:rFonts w:ascii="宋体" w:eastAsia="宋体" w:hAnsi="宋体" w:cs="宋体" w:hint="eastAsia"/>
                <w:color w:val="000000"/>
                <w:kern w:val="0"/>
                <w:sz w:val="24"/>
                <w:szCs w:val="24"/>
              </w:rPr>
              <w:t xml:space="preserve"> 统、高频交易系统、各大证券期货交易接口系统、手机客户端。</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我们可以为客户提供从后台到前台的一个完整的交易服务</w:t>
            </w:r>
            <w:proofErr w:type="gramStart"/>
            <w:r w:rsidRPr="00242F34">
              <w:rPr>
                <w:rFonts w:ascii="宋体" w:eastAsia="宋体" w:hAnsi="宋体" w:cs="宋体" w:hint="eastAsia"/>
                <w:color w:val="000000"/>
                <w:kern w:val="0"/>
                <w:sz w:val="24"/>
                <w:szCs w:val="24"/>
              </w:rPr>
              <w:t>全产品</w:t>
            </w:r>
            <w:proofErr w:type="gramEnd"/>
            <w:r w:rsidRPr="00242F34">
              <w:rPr>
                <w:rFonts w:ascii="宋体" w:eastAsia="宋体" w:hAnsi="宋体" w:cs="宋体" w:hint="eastAsia"/>
                <w:color w:val="000000"/>
                <w:kern w:val="0"/>
                <w:sz w:val="24"/>
                <w:szCs w:val="24"/>
              </w:rPr>
              <w:t>链。我们的客户包括各类交易所、券商、期货商、基金、证券投资人。</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另外，广州团队和上海团队各自运营两个不同风格的量化的私募基金，均拥有骄人的投资业绩。</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本次招聘员工主要工作于广州。同时，根据本人意愿和技能特点也可能在上海甚至海外工作。</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 w:val="24"/>
                <w:szCs w:val="24"/>
              </w:rPr>
              <w:t xml:space="preserve">    我们提供的福利和待遇：薪资6000-2万。社保和公积金。带薪年假。文体活动。学习机会。以及私募基金投资收益等。</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Cs w:val="21"/>
              </w:rPr>
              <w:t xml:space="preserve"> </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b/>
                <w:bCs/>
                <w:color w:val="000000"/>
                <w:kern w:val="0"/>
                <w:szCs w:val="21"/>
              </w:rPr>
              <w:t>招聘要求：</w:t>
            </w:r>
          </w:p>
          <w:p w:rsidR="00242F34" w:rsidRPr="00242F34" w:rsidRDefault="00242F34" w:rsidP="00242F34">
            <w:pPr>
              <w:widowControl/>
              <w:shd w:val="clear" w:color="auto" w:fill="FFFFFF"/>
              <w:spacing w:line="345" w:lineRule="atLeast"/>
              <w:jc w:val="left"/>
              <w:rPr>
                <w:rFonts w:ascii="宋体" w:eastAsia="宋体" w:hAnsi="宋体" w:cs="宋体"/>
                <w:kern w:val="0"/>
                <w:sz w:val="24"/>
                <w:szCs w:val="24"/>
              </w:rPr>
            </w:pPr>
            <w:r w:rsidRPr="00242F34">
              <w:rPr>
                <w:rFonts w:ascii="宋体" w:eastAsia="宋体" w:hAnsi="宋体" w:cs="宋体" w:hint="eastAsia"/>
                <w:color w:val="000000"/>
                <w:kern w:val="0"/>
                <w:szCs w:val="21"/>
              </w:rPr>
              <w:t xml:space="preserve"> </w:t>
            </w:r>
          </w:p>
          <w:p w:rsidR="00242F34" w:rsidRPr="00242F34" w:rsidRDefault="00242F34" w:rsidP="00242F34">
            <w:pPr>
              <w:widowControl/>
              <w:shd w:val="clear" w:color="auto" w:fill="FFFFFF"/>
              <w:jc w:val="left"/>
              <w:rPr>
                <w:rFonts w:ascii="宋体" w:eastAsia="宋体" w:hAnsi="宋体" w:cs="宋体"/>
                <w:kern w:val="0"/>
                <w:sz w:val="24"/>
                <w:szCs w:val="24"/>
              </w:rPr>
            </w:pPr>
            <w:r w:rsidRPr="00242F34">
              <w:rPr>
                <w:rFonts w:ascii="宋体" w:eastAsia="宋体" w:hAnsi="宋体" w:cs="宋体" w:hint="eastAsia"/>
                <w:color w:val="222222"/>
                <w:kern w:val="0"/>
                <w:szCs w:val="21"/>
              </w:rPr>
              <w:t xml:space="preserve">    招聘职位：软件开发工程师</w:t>
            </w:r>
          </w:p>
          <w:p w:rsidR="00242F34" w:rsidRPr="00242F34" w:rsidRDefault="00242F34" w:rsidP="00242F34">
            <w:pPr>
              <w:widowControl/>
              <w:shd w:val="clear" w:color="auto" w:fill="FFFFFF"/>
              <w:jc w:val="left"/>
              <w:rPr>
                <w:rFonts w:ascii="宋体" w:eastAsia="宋体" w:hAnsi="宋体" w:cs="宋体"/>
                <w:kern w:val="0"/>
                <w:sz w:val="24"/>
                <w:szCs w:val="24"/>
              </w:rPr>
            </w:pPr>
            <w:r w:rsidRPr="00242F34">
              <w:rPr>
                <w:rFonts w:ascii="宋体" w:eastAsia="宋体" w:hAnsi="宋体" w:cs="宋体" w:hint="eastAsia"/>
                <w:color w:val="222222"/>
                <w:kern w:val="0"/>
                <w:szCs w:val="21"/>
              </w:rPr>
              <w:t xml:space="preserve"> </w:t>
            </w:r>
          </w:p>
          <w:p w:rsidR="00242F34" w:rsidRPr="00242F34" w:rsidRDefault="00242F34" w:rsidP="00242F34">
            <w:pPr>
              <w:widowControl/>
              <w:shd w:val="clear" w:color="auto" w:fill="FFFFFF"/>
              <w:ind w:firstLine="480"/>
              <w:jc w:val="left"/>
              <w:rPr>
                <w:rFonts w:ascii="宋体" w:eastAsia="宋体" w:hAnsi="宋体" w:cs="宋体"/>
                <w:kern w:val="0"/>
                <w:sz w:val="24"/>
                <w:szCs w:val="24"/>
              </w:rPr>
            </w:pPr>
            <w:r w:rsidRPr="00242F34">
              <w:rPr>
                <w:rFonts w:ascii="宋体" w:eastAsia="宋体" w:hAnsi="宋体" w:cs="宋体" w:hint="eastAsia"/>
                <w:color w:val="222222"/>
                <w:kern w:val="0"/>
                <w:sz w:val="24"/>
                <w:szCs w:val="24"/>
              </w:rPr>
              <w:t>工作职责：</w:t>
            </w:r>
          </w:p>
          <w:p w:rsidR="00242F34" w:rsidRPr="00242F34" w:rsidRDefault="00242F34" w:rsidP="00242F34">
            <w:pPr>
              <w:widowControl/>
              <w:shd w:val="clear" w:color="auto" w:fill="FFFFFF"/>
              <w:ind w:firstLine="480"/>
              <w:jc w:val="left"/>
              <w:rPr>
                <w:rFonts w:ascii="宋体" w:eastAsia="宋体" w:hAnsi="宋体" w:cs="宋体"/>
                <w:kern w:val="0"/>
                <w:sz w:val="24"/>
                <w:szCs w:val="24"/>
              </w:rPr>
            </w:pPr>
            <w:r w:rsidRPr="00242F34">
              <w:rPr>
                <w:rFonts w:ascii="宋体" w:eastAsia="宋体" w:hAnsi="宋体" w:cs="宋体" w:hint="eastAsia"/>
                <w:color w:val="222222"/>
                <w:kern w:val="0"/>
                <w:sz w:val="24"/>
                <w:szCs w:val="24"/>
              </w:rPr>
              <w:t xml:space="preserve"> </w:t>
            </w:r>
          </w:p>
          <w:p w:rsidR="00242F34" w:rsidRPr="00242F34" w:rsidRDefault="00242F34" w:rsidP="00242F34">
            <w:pPr>
              <w:widowControl/>
              <w:shd w:val="clear" w:color="auto" w:fill="FFFFFF"/>
              <w:jc w:val="left"/>
              <w:rPr>
                <w:rFonts w:ascii="宋体" w:eastAsia="宋体" w:hAnsi="宋体" w:cs="宋体"/>
                <w:kern w:val="0"/>
                <w:sz w:val="24"/>
                <w:szCs w:val="24"/>
              </w:rPr>
            </w:pPr>
            <w:r w:rsidRPr="00242F34">
              <w:rPr>
                <w:rFonts w:ascii="宋体" w:eastAsia="宋体" w:hAnsi="宋体" w:cs="宋体" w:hint="eastAsia"/>
                <w:color w:val="222222"/>
                <w:kern w:val="0"/>
                <w:sz w:val="24"/>
                <w:szCs w:val="24"/>
              </w:rPr>
              <w:t xml:space="preserve">    1.负责证券量化分析和交易软件的客户端及服务器模块设计、编码、调试、测试等工作。</w:t>
            </w:r>
          </w:p>
          <w:p w:rsidR="00242F34" w:rsidRPr="00242F34" w:rsidRDefault="00242F34" w:rsidP="00242F34">
            <w:pPr>
              <w:widowControl/>
              <w:shd w:val="clear" w:color="auto" w:fill="FFFFFF"/>
              <w:jc w:val="left"/>
              <w:rPr>
                <w:rFonts w:ascii="宋体" w:eastAsia="宋体" w:hAnsi="宋体" w:cs="宋体"/>
                <w:kern w:val="0"/>
                <w:sz w:val="24"/>
                <w:szCs w:val="24"/>
              </w:rPr>
            </w:pPr>
            <w:r w:rsidRPr="00242F34">
              <w:rPr>
                <w:rFonts w:ascii="宋体" w:eastAsia="宋体" w:hAnsi="宋体" w:cs="宋体" w:hint="eastAsia"/>
                <w:color w:val="222222"/>
                <w:kern w:val="0"/>
                <w:sz w:val="24"/>
                <w:szCs w:val="24"/>
              </w:rPr>
              <w:lastRenderedPageBreak/>
              <w:t xml:space="preserve">    2.参与相关质量活动，确保设计、实现、测试工作按时保质完成。</w:t>
            </w:r>
          </w:p>
          <w:p w:rsidR="00242F34" w:rsidRPr="00242F34" w:rsidRDefault="00242F34" w:rsidP="00242F34">
            <w:pPr>
              <w:widowControl/>
              <w:shd w:val="clear" w:color="auto" w:fill="FFFFFF"/>
              <w:jc w:val="left"/>
              <w:rPr>
                <w:rFonts w:ascii="宋体" w:eastAsia="宋体" w:hAnsi="宋体" w:cs="宋体"/>
                <w:kern w:val="0"/>
                <w:sz w:val="24"/>
                <w:szCs w:val="24"/>
              </w:rPr>
            </w:pPr>
            <w:r w:rsidRPr="00242F34">
              <w:rPr>
                <w:rFonts w:ascii="宋体" w:eastAsia="宋体" w:hAnsi="宋体" w:cs="宋体" w:hint="eastAsia"/>
                <w:color w:val="222222"/>
                <w:kern w:val="0"/>
                <w:sz w:val="24"/>
                <w:szCs w:val="24"/>
              </w:rPr>
              <w:t xml:space="preserve"> </w:t>
            </w:r>
          </w:p>
          <w:p w:rsidR="00242F34" w:rsidRPr="00242F34" w:rsidRDefault="00242F34" w:rsidP="00242F34">
            <w:pPr>
              <w:widowControl/>
              <w:jc w:val="left"/>
              <w:rPr>
                <w:ins w:id="2" w:author="Unknown"/>
                <w:rFonts w:ascii="宋体" w:eastAsia="宋体" w:hAnsi="宋体" w:cs="宋体"/>
                <w:kern w:val="0"/>
                <w:sz w:val="24"/>
                <w:szCs w:val="24"/>
              </w:rPr>
            </w:pPr>
          </w:p>
          <w:p w:rsidR="00242F34" w:rsidRPr="00242F34" w:rsidRDefault="00242F34" w:rsidP="00242F34">
            <w:pPr>
              <w:widowControl/>
              <w:shd w:val="clear" w:color="auto" w:fill="FFFFFF"/>
              <w:jc w:val="left"/>
              <w:rPr>
                <w:ins w:id="3" w:author="Unknown"/>
                <w:rFonts w:ascii="宋体" w:eastAsia="宋体" w:hAnsi="宋体" w:cs="宋体"/>
                <w:kern w:val="0"/>
                <w:sz w:val="24"/>
                <w:szCs w:val="24"/>
              </w:rPr>
            </w:pPr>
            <w:ins w:id="4" w:author="Unknown">
              <w:r w:rsidRPr="00242F34">
                <w:rPr>
                  <w:rFonts w:ascii="宋体" w:eastAsia="宋体" w:hAnsi="宋体" w:cs="宋体" w:hint="eastAsia"/>
                  <w:color w:val="222222"/>
                  <w:kern w:val="0"/>
                  <w:sz w:val="24"/>
                  <w:szCs w:val="24"/>
                </w:rPr>
                <w:t>职位要求：</w:t>
              </w:r>
            </w:ins>
          </w:p>
          <w:p w:rsidR="00242F34" w:rsidRPr="00242F34" w:rsidRDefault="00242F34" w:rsidP="00242F34">
            <w:pPr>
              <w:widowControl/>
              <w:shd w:val="clear" w:color="auto" w:fill="FFFFFF"/>
              <w:jc w:val="left"/>
              <w:rPr>
                <w:ins w:id="5" w:author="Unknown"/>
                <w:rFonts w:ascii="宋体" w:eastAsia="宋体" w:hAnsi="宋体" w:cs="宋体"/>
                <w:kern w:val="0"/>
                <w:sz w:val="24"/>
                <w:szCs w:val="24"/>
              </w:rPr>
            </w:pPr>
            <w:ins w:id="6" w:author="Unknown">
              <w:r w:rsidRPr="00242F34">
                <w:rPr>
                  <w:rFonts w:ascii="宋体" w:eastAsia="宋体" w:hAnsi="宋体" w:cs="宋体" w:hint="eastAsia"/>
                  <w:color w:val="222222"/>
                  <w:kern w:val="0"/>
                  <w:sz w:val="24"/>
                  <w:szCs w:val="24"/>
                </w:rPr>
                <w:t xml:space="preserve">    1、对金融和证券投资拥有浓厚兴趣。平时关心相关知识。</w:t>
              </w:r>
            </w:ins>
          </w:p>
          <w:p w:rsidR="00242F34" w:rsidRPr="00242F34" w:rsidRDefault="00242F34" w:rsidP="00242F34">
            <w:pPr>
              <w:widowControl/>
              <w:shd w:val="clear" w:color="auto" w:fill="FFFFFF"/>
              <w:jc w:val="left"/>
              <w:rPr>
                <w:ins w:id="7" w:author="Unknown"/>
                <w:rFonts w:ascii="宋体" w:eastAsia="宋体" w:hAnsi="宋体" w:cs="宋体"/>
                <w:kern w:val="0"/>
                <w:sz w:val="24"/>
                <w:szCs w:val="24"/>
              </w:rPr>
            </w:pPr>
            <w:ins w:id="8" w:author="Unknown">
              <w:r w:rsidRPr="00242F34">
                <w:rPr>
                  <w:rFonts w:ascii="宋体" w:eastAsia="宋体" w:hAnsi="宋体" w:cs="宋体" w:hint="eastAsia"/>
                  <w:color w:val="222222"/>
                  <w:kern w:val="0"/>
                  <w:sz w:val="24"/>
                  <w:szCs w:val="24"/>
                </w:rPr>
                <w:t xml:space="preserve">    2、计算机、通信、软件工程、自动化、数学或相关专业，本科及以上学历。</w:t>
              </w:r>
            </w:ins>
          </w:p>
          <w:p w:rsidR="00242F34" w:rsidRPr="00242F34" w:rsidRDefault="00242F34" w:rsidP="00242F34">
            <w:pPr>
              <w:widowControl/>
              <w:shd w:val="clear" w:color="auto" w:fill="FFFFFF"/>
              <w:jc w:val="left"/>
              <w:rPr>
                <w:ins w:id="9" w:author="Unknown"/>
                <w:rFonts w:ascii="宋体" w:eastAsia="宋体" w:hAnsi="宋体" w:cs="宋体"/>
                <w:kern w:val="0"/>
                <w:sz w:val="24"/>
                <w:szCs w:val="24"/>
              </w:rPr>
            </w:pPr>
            <w:ins w:id="10" w:author="Unknown">
              <w:r w:rsidRPr="00242F34">
                <w:rPr>
                  <w:rFonts w:ascii="宋体" w:eastAsia="宋体" w:hAnsi="宋体" w:cs="宋体" w:hint="eastAsia"/>
                  <w:color w:val="222222"/>
                  <w:kern w:val="0"/>
                  <w:sz w:val="24"/>
                  <w:szCs w:val="24"/>
                </w:rPr>
                <w:t xml:space="preserve">    3、精通C/C++语言/JAVA软件编程，熟悉TCP/IP协议、Internet网络的基本知识、熟悉STL。</w:t>
              </w:r>
            </w:ins>
          </w:p>
          <w:p w:rsidR="00242F34" w:rsidRPr="00242F34" w:rsidRDefault="00242F34" w:rsidP="00242F34">
            <w:pPr>
              <w:widowControl/>
              <w:shd w:val="clear" w:color="auto" w:fill="FFFFFF"/>
              <w:jc w:val="left"/>
              <w:rPr>
                <w:ins w:id="11" w:author="Unknown"/>
                <w:rFonts w:ascii="宋体" w:eastAsia="宋体" w:hAnsi="宋体" w:cs="宋体"/>
                <w:kern w:val="0"/>
                <w:sz w:val="24"/>
                <w:szCs w:val="24"/>
              </w:rPr>
            </w:pPr>
            <w:ins w:id="12" w:author="Unknown">
              <w:r w:rsidRPr="00242F34">
                <w:rPr>
                  <w:rFonts w:ascii="宋体" w:eastAsia="宋体" w:hAnsi="宋体" w:cs="宋体" w:hint="eastAsia"/>
                  <w:color w:val="222222"/>
                  <w:kern w:val="0"/>
                  <w:sz w:val="24"/>
                  <w:szCs w:val="24"/>
                </w:rPr>
                <w:t xml:space="preserve">    4、熟练使用windows或Linux开发、编译、调试环境，如VC、。</w:t>
              </w:r>
            </w:ins>
          </w:p>
          <w:p w:rsidR="00242F34" w:rsidRPr="00242F34" w:rsidRDefault="00242F34" w:rsidP="00242F34">
            <w:pPr>
              <w:widowControl/>
              <w:shd w:val="clear" w:color="auto" w:fill="FFFFFF"/>
              <w:jc w:val="left"/>
              <w:rPr>
                <w:ins w:id="13" w:author="Unknown"/>
                <w:rFonts w:ascii="宋体" w:eastAsia="宋体" w:hAnsi="宋体" w:cs="宋体"/>
                <w:kern w:val="0"/>
                <w:sz w:val="24"/>
                <w:szCs w:val="24"/>
              </w:rPr>
            </w:pPr>
            <w:ins w:id="14" w:author="Unknown">
              <w:r w:rsidRPr="00242F34">
                <w:rPr>
                  <w:rFonts w:ascii="宋体" w:eastAsia="宋体" w:hAnsi="宋体" w:cs="宋体" w:hint="eastAsia"/>
                  <w:color w:val="222222"/>
                  <w:kern w:val="0"/>
                  <w:sz w:val="24"/>
                  <w:szCs w:val="24"/>
                </w:rPr>
                <w:t xml:space="preserve">    5、能够熟练阅读和理解英文资料。</w:t>
              </w:r>
            </w:ins>
          </w:p>
          <w:p w:rsidR="00242F34" w:rsidRPr="00242F34" w:rsidRDefault="00242F34" w:rsidP="00242F34">
            <w:pPr>
              <w:widowControl/>
              <w:shd w:val="clear" w:color="auto" w:fill="FFFFFF"/>
              <w:jc w:val="left"/>
              <w:rPr>
                <w:ins w:id="15" w:author="Unknown"/>
                <w:rFonts w:ascii="宋体" w:eastAsia="宋体" w:hAnsi="宋体" w:cs="宋体"/>
                <w:kern w:val="0"/>
                <w:sz w:val="24"/>
                <w:szCs w:val="24"/>
              </w:rPr>
            </w:pPr>
            <w:ins w:id="16" w:author="Unknown">
              <w:r w:rsidRPr="00242F34">
                <w:rPr>
                  <w:rFonts w:ascii="宋体" w:eastAsia="宋体" w:hAnsi="宋体" w:cs="宋体" w:hint="eastAsia"/>
                  <w:color w:val="222222"/>
                  <w:kern w:val="0"/>
                  <w:sz w:val="24"/>
                  <w:szCs w:val="24"/>
                </w:rPr>
                <w:t xml:space="preserve">    6、深刻理解Windows/Linux/Unix内存管理机制、进程/线程、各种进程间通信方式、消息事件通知机制和异步机制者加分。</w:t>
              </w:r>
            </w:ins>
          </w:p>
          <w:p w:rsidR="00242F34" w:rsidRPr="00242F34" w:rsidRDefault="00242F34" w:rsidP="00242F34">
            <w:pPr>
              <w:widowControl/>
              <w:shd w:val="clear" w:color="auto" w:fill="FFFFFF"/>
              <w:jc w:val="left"/>
              <w:rPr>
                <w:ins w:id="17" w:author="Unknown"/>
                <w:rFonts w:ascii="宋体" w:eastAsia="宋体" w:hAnsi="宋体" w:cs="宋体"/>
                <w:kern w:val="0"/>
                <w:sz w:val="24"/>
                <w:szCs w:val="24"/>
              </w:rPr>
            </w:pPr>
            <w:ins w:id="18" w:author="Unknown">
              <w:r w:rsidRPr="00242F34">
                <w:rPr>
                  <w:rFonts w:ascii="宋体" w:eastAsia="宋体" w:hAnsi="宋体" w:cs="宋体" w:hint="eastAsia"/>
                  <w:color w:val="222222"/>
                  <w:kern w:val="0"/>
                  <w:sz w:val="24"/>
                  <w:szCs w:val="24"/>
                </w:rPr>
                <w:t xml:space="preserve">    7、精通编译原理者加分。</w:t>
              </w:r>
            </w:ins>
          </w:p>
          <w:p w:rsidR="00242F34" w:rsidRPr="00242F34" w:rsidRDefault="00242F34" w:rsidP="00F24195"/>
        </w:tc>
      </w:tr>
      <w:tr w:rsidR="00242F34" w:rsidTr="00242F34">
        <w:tc>
          <w:tcPr>
            <w:tcW w:w="8522" w:type="dxa"/>
          </w:tcPr>
          <w:p w:rsidR="00242F34" w:rsidRDefault="00561B17" w:rsidP="00F24195">
            <w:r>
              <w:lastRenderedPageBreak/>
              <w:t>初级</w:t>
            </w:r>
            <w:proofErr w:type="spellStart"/>
            <w:r>
              <w:t>linux</w:t>
            </w:r>
            <w:proofErr w:type="spellEnd"/>
            <w:r>
              <w:t>开发工程师</w:t>
            </w:r>
          </w:p>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561B17" w:rsidRPr="00561B17" w:rsidTr="00561B17">
              <w:trPr>
                <w:tblCellSpacing w:w="0" w:type="dxa"/>
                <w:jc w:val="center"/>
              </w:trPr>
              <w:tc>
                <w:tcPr>
                  <w:tcW w:w="5000" w:type="pct"/>
                  <w:vAlign w:val="center"/>
                  <w:hideMark/>
                </w:tcPr>
                <w:p w:rsidR="00561B17" w:rsidRPr="00561B17" w:rsidRDefault="00561B17" w:rsidP="00561B17">
                  <w:pPr>
                    <w:widowControl/>
                    <w:jc w:val="left"/>
                    <w:rPr>
                      <w:rFonts w:ascii="宋体" w:eastAsia="宋体" w:hAnsi="宋体" w:cs="宋体"/>
                      <w:kern w:val="0"/>
                      <w:sz w:val="24"/>
                      <w:szCs w:val="24"/>
                    </w:rPr>
                  </w:pPr>
                  <w:r w:rsidRPr="00561B17">
                    <w:rPr>
                      <w:rFonts w:ascii="宋体" w:eastAsia="宋体" w:hAnsi="宋体" w:cs="宋体"/>
                      <w:b/>
                      <w:bCs/>
                      <w:kern w:val="0"/>
                      <w:sz w:val="24"/>
                      <w:szCs w:val="24"/>
                    </w:rPr>
                    <w:t>职位职能:</w:t>
                  </w:r>
                  <w:r w:rsidRPr="00561B17">
                    <w:rPr>
                      <w:rFonts w:ascii="宋体" w:eastAsia="宋体" w:hAnsi="宋体" w:cs="宋体"/>
                      <w:kern w:val="0"/>
                      <w:sz w:val="24"/>
                      <w:szCs w:val="24"/>
                    </w:rPr>
                    <w:t xml:space="preserve">  软件工程师   </w:t>
                  </w:r>
                </w:p>
              </w:tc>
            </w:tr>
            <w:tr w:rsidR="00561B17" w:rsidRPr="00561B17" w:rsidTr="00561B17">
              <w:trPr>
                <w:tblCellSpacing w:w="0" w:type="dxa"/>
                <w:jc w:val="center"/>
              </w:trPr>
              <w:tc>
                <w:tcPr>
                  <w:tcW w:w="5000" w:type="pct"/>
                  <w:vAlign w:val="center"/>
                  <w:hideMark/>
                </w:tcPr>
                <w:p w:rsidR="00561B17" w:rsidRPr="00561B17" w:rsidRDefault="00561B17" w:rsidP="00561B17">
                  <w:pPr>
                    <w:widowControl/>
                    <w:jc w:val="left"/>
                    <w:rPr>
                      <w:rFonts w:ascii="宋体" w:eastAsia="宋体" w:hAnsi="宋体" w:cs="宋体"/>
                      <w:kern w:val="0"/>
                      <w:sz w:val="24"/>
                      <w:szCs w:val="24"/>
                    </w:rPr>
                  </w:pPr>
                  <w:r w:rsidRPr="00561B17">
                    <w:rPr>
                      <w:rFonts w:ascii="宋体" w:eastAsia="宋体" w:hAnsi="宋体" w:cs="宋体"/>
                      <w:b/>
                      <w:bCs/>
                      <w:kern w:val="0"/>
                      <w:sz w:val="24"/>
                      <w:szCs w:val="24"/>
                    </w:rPr>
                    <w:t>职位描述:</w:t>
                  </w:r>
                </w:p>
                <w:p w:rsidR="00561B17" w:rsidRPr="00561B17" w:rsidRDefault="00561B17" w:rsidP="00561B17">
                  <w:pPr>
                    <w:widowControl/>
                    <w:jc w:val="left"/>
                    <w:rPr>
                      <w:rFonts w:ascii="宋体" w:eastAsia="宋体" w:hAnsi="宋体" w:cs="宋体"/>
                      <w:kern w:val="0"/>
                      <w:sz w:val="24"/>
                      <w:szCs w:val="24"/>
                    </w:rPr>
                  </w:pPr>
                  <w:r w:rsidRPr="00561B17">
                    <w:rPr>
                      <w:rFonts w:ascii="宋体" w:eastAsia="宋体" w:hAnsi="宋体" w:cs="宋体"/>
                      <w:kern w:val="0"/>
                      <w:sz w:val="24"/>
                      <w:szCs w:val="24"/>
                    </w:rPr>
                    <w:t>岗位职责：</w:t>
                  </w:r>
                  <w:r w:rsidRPr="00561B17">
                    <w:rPr>
                      <w:rFonts w:ascii="宋体" w:eastAsia="宋体" w:hAnsi="宋体" w:cs="宋体"/>
                      <w:kern w:val="0"/>
                      <w:sz w:val="24"/>
                      <w:szCs w:val="24"/>
                    </w:rPr>
                    <w:br/>
                    <w:t>1）项目任务执行</w:t>
                  </w:r>
                  <w:r w:rsidRPr="00561B17">
                    <w:rPr>
                      <w:rFonts w:ascii="宋体" w:eastAsia="宋体" w:hAnsi="宋体" w:cs="宋体"/>
                      <w:kern w:val="0"/>
                      <w:sz w:val="24"/>
                      <w:szCs w:val="24"/>
                    </w:rPr>
                    <w:br/>
                    <w:t>l 完成开发经理下达的项目任务</w:t>
                  </w:r>
                  <w:r w:rsidRPr="00561B17">
                    <w:rPr>
                      <w:rFonts w:ascii="宋体" w:eastAsia="宋体" w:hAnsi="宋体" w:cs="宋体"/>
                      <w:kern w:val="0"/>
                      <w:sz w:val="24"/>
                      <w:szCs w:val="24"/>
                    </w:rPr>
                    <w:br/>
                  </w:r>
                  <w:r w:rsidRPr="00561B17">
                    <w:rPr>
                      <w:rFonts w:ascii="宋体" w:eastAsia="宋体" w:hAnsi="宋体" w:cs="宋体"/>
                      <w:kern w:val="0"/>
                      <w:sz w:val="24"/>
                      <w:szCs w:val="24"/>
                    </w:rPr>
                    <w:br/>
                    <w:t>l 积极配合开发经理，保证项目的质量和进度</w:t>
                  </w:r>
                  <w:r w:rsidRPr="00561B17">
                    <w:rPr>
                      <w:rFonts w:ascii="宋体" w:eastAsia="宋体" w:hAnsi="宋体" w:cs="宋体"/>
                      <w:kern w:val="0"/>
                      <w:sz w:val="24"/>
                      <w:szCs w:val="24"/>
                    </w:rPr>
                    <w:br/>
                  </w:r>
                  <w:r w:rsidRPr="00561B17">
                    <w:rPr>
                      <w:rFonts w:ascii="宋体" w:eastAsia="宋体" w:hAnsi="宋体" w:cs="宋体"/>
                      <w:kern w:val="0"/>
                      <w:sz w:val="24"/>
                      <w:szCs w:val="24"/>
                    </w:rPr>
                    <w:br/>
                    <w:t>2）技术任务执行</w:t>
                  </w:r>
                  <w:r w:rsidRPr="00561B17">
                    <w:rPr>
                      <w:rFonts w:ascii="宋体" w:eastAsia="宋体" w:hAnsi="宋体" w:cs="宋体"/>
                      <w:kern w:val="0"/>
                      <w:sz w:val="24"/>
                      <w:szCs w:val="24"/>
                    </w:rPr>
                    <w:br/>
                    <w:t>l 完成技术主管下达的技术研究任务</w:t>
                  </w:r>
                  <w:r w:rsidRPr="00561B17">
                    <w:rPr>
                      <w:rFonts w:ascii="宋体" w:eastAsia="宋体" w:hAnsi="宋体" w:cs="宋体"/>
                      <w:kern w:val="0"/>
                      <w:sz w:val="24"/>
                      <w:szCs w:val="24"/>
                    </w:rPr>
                    <w:br/>
                  </w:r>
                  <w:r w:rsidRPr="00561B17">
                    <w:rPr>
                      <w:rFonts w:ascii="宋体" w:eastAsia="宋体" w:hAnsi="宋体" w:cs="宋体"/>
                      <w:kern w:val="0"/>
                      <w:sz w:val="24"/>
                      <w:szCs w:val="24"/>
                    </w:rPr>
                    <w:br/>
                    <w:t>l 积极与同组员工分享技术知识；</w:t>
                  </w:r>
                  <w:r w:rsidRPr="00561B17">
                    <w:rPr>
                      <w:rFonts w:ascii="宋体" w:eastAsia="宋体" w:hAnsi="宋体" w:cs="宋体"/>
                      <w:kern w:val="0"/>
                      <w:sz w:val="24"/>
                      <w:szCs w:val="24"/>
                    </w:rPr>
                    <w:br/>
                  </w:r>
                  <w:r w:rsidRPr="00561B17">
                    <w:rPr>
                      <w:rFonts w:ascii="宋体" w:eastAsia="宋体" w:hAnsi="宋体" w:cs="宋体"/>
                      <w:kern w:val="0"/>
                      <w:sz w:val="24"/>
                      <w:szCs w:val="24"/>
                    </w:rPr>
                    <w:br/>
                    <w:t>l协助同事解决技术问题</w:t>
                  </w:r>
                  <w:r w:rsidRPr="00561B17">
                    <w:rPr>
                      <w:rFonts w:ascii="宋体" w:eastAsia="宋体" w:hAnsi="宋体" w:cs="宋体"/>
                      <w:kern w:val="0"/>
                      <w:sz w:val="24"/>
                      <w:szCs w:val="24"/>
                    </w:rPr>
                    <w:br/>
                  </w:r>
                  <w:r w:rsidRPr="00561B17">
                    <w:rPr>
                      <w:rFonts w:ascii="宋体" w:eastAsia="宋体" w:hAnsi="宋体" w:cs="宋体"/>
                      <w:kern w:val="0"/>
                      <w:sz w:val="24"/>
                      <w:szCs w:val="24"/>
                    </w:rPr>
                    <w:br/>
                    <w:t>3）领导交办的其他事项</w:t>
                  </w:r>
                  <w:r w:rsidRPr="00561B17">
                    <w:rPr>
                      <w:rFonts w:ascii="宋体" w:eastAsia="宋体" w:hAnsi="宋体" w:cs="宋体"/>
                      <w:kern w:val="0"/>
                      <w:sz w:val="24"/>
                      <w:szCs w:val="24"/>
                    </w:rPr>
                    <w:br/>
                  </w:r>
                  <w:r w:rsidRPr="00561B17">
                    <w:rPr>
                      <w:rFonts w:ascii="宋体" w:eastAsia="宋体" w:hAnsi="宋体" w:cs="宋体"/>
                      <w:kern w:val="0"/>
                      <w:sz w:val="24"/>
                      <w:szCs w:val="24"/>
                    </w:rPr>
                    <w:br/>
                    <w:t>任职资格：</w:t>
                  </w:r>
                  <w:r w:rsidRPr="00561B17">
                    <w:rPr>
                      <w:rFonts w:ascii="宋体" w:eastAsia="宋体" w:hAnsi="宋体" w:cs="宋体"/>
                      <w:kern w:val="0"/>
                      <w:sz w:val="24"/>
                      <w:szCs w:val="24"/>
                    </w:rPr>
                    <w:br/>
                    <w:t>1) 掌握c、</w:t>
                  </w:r>
                  <w:proofErr w:type="spellStart"/>
                  <w:r w:rsidRPr="00561B17">
                    <w:rPr>
                      <w:rFonts w:ascii="宋体" w:eastAsia="宋体" w:hAnsi="宋体" w:cs="宋体"/>
                      <w:kern w:val="0"/>
                      <w:sz w:val="24"/>
                      <w:szCs w:val="24"/>
                    </w:rPr>
                    <w:t>c++</w:t>
                  </w:r>
                  <w:proofErr w:type="spellEnd"/>
                  <w:r w:rsidRPr="00561B17">
                    <w:rPr>
                      <w:rFonts w:ascii="宋体" w:eastAsia="宋体" w:hAnsi="宋体" w:cs="宋体"/>
                      <w:kern w:val="0"/>
                      <w:sz w:val="24"/>
                      <w:szCs w:val="24"/>
                    </w:rPr>
                    <w:t>语言基础和特性。</w:t>
                  </w:r>
                  <w:r w:rsidRPr="00561B17">
                    <w:rPr>
                      <w:rFonts w:ascii="宋体" w:eastAsia="宋体" w:hAnsi="宋体" w:cs="宋体"/>
                      <w:kern w:val="0"/>
                      <w:sz w:val="24"/>
                      <w:szCs w:val="24"/>
                    </w:rPr>
                    <w:br/>
                  </w:r>
                  <w:r w:rsidRPr="00561B17">
                    <w:rPr>
                      <w:rFonts w:ascii="宋体" w:eastAsia="宋体" w:hAnsi="宋体" w:cs="宋体"/>
                      <w:kern w:val="0"/>
                      <w:sz w:val="24"/>
                      <w:szCs w:val="24"/>
                    </w:rPr>
                    <w:br/>
                    <w:t>2) 掌握计算机相关技术基础，包括操作系统、数据结构、汇编语言、组成原理、计算机网络、编译原理、设计模式等。</w:t>
                  </w:r>
                  <w:r w:rsidRPr="00561B17">
                    <w:rPr>
                      <w:rFonts w:ascii="宋体" w:eastAsia="宋体" w:hAnsi="宋体" w:cs="宋体"/>
                      <w:kern w:val="0"/>
                      <w:sz w:val="24"/>
                      <w:szCs w:val="24"/>
                    </w:rPr>
                    <w:br/>
                  </w:r>
                  <w:r w:rsidRPr="00561B17">
                    <w:rPr>
                      <w:rFonts w:ascii="宋体" w:eastAsia="宋体" w:hAnsi="宋体" w:cs="宋体"/>
                      <w:kern w:val="0"/>
                      <w:sz w:val="24"/>
                      <w:szCs w:val="24"/>
                    </w:rPr>
                    <w:br/>
                    <w:t>3) 熟练应用</w:t>
                  </w:r>
                  <w:proofErr w:type="spellStart"/>
                  <w:r w:rsidRPr="00561B17">
                    <w:rPr>
                      <w:rFonts w:ascii="宋体" w:eastAsia="宋体" w:hAnsi="宋体" w:cs="宋体"/>
                      <w:kern w:val="0"/>
                      <w:sz w:val="24"/>
                      <w:szCs w:val="24"/>
                    </w:rPr>
                    <w:t>gcc</w:t>
                  </w:r>
                  <w:proofErr w:type="spellEnd"/>
                  <w:r w:rsidRPr="00561B17">
                    <w:rPr>
                      <w:rFonts w:ascii="宋体" w:eastAsia="宋体" w:hAnsi="宋体" w:cs="宋体"/>
                      <w:kern w:val="0"/>
                      <w:sz w:val="24"/>
                      <w:szCs w:val="24"/>
                    </w:rPr>
                    <w:t>/g++/</w:t>
                  </w:r>
                  <w:proofErr w:type="spellStart"/>
                  <w:r w:rsidRPr="00561B17">
                    <w:rPr>
                      <w:rFonts w:ascii="宋体" w:eastAsia="宋体" w:hAnsi="宋体" w:cs="宋体"/>
                      <w:kern w:val="0"/>
                      <w:sz w:val="24"/>
                      <w:szCs w:val="24"/>
                    </w:rPr>
                    <w:t>gdb</w:t>
                  </w:r>
                  <w:proofErr w:type="spellEnd"/>
                  <w:r w:rsidRPr="00561B17">
                    <w:rPr>
                      <w:rFonts w:ascii="宋体" w:eastAsia="宋体" w:hAnsi="宋体" w:cs="宋体"/>
                      <w:kern w:val="0"/>
                      <w:sz w:val="24"/>
                      <w:szCs w:val="24"/>
                    </w:rPr>
                    <w:t>等开发调试工具。</w:t>
                  </w:r>
                  <w:r w:rsidRPr="00561B17">
                    <w:rPr>
                      <w:rFonts w:ascii="宋体" w:eastAsia="宋体" w:hAnsi="宋体" w:cs="宋体"/>
                      <w:kern w:val="0"/>
                      <w:sz w:val="24"/>
                      <w:szCs w:val="24"/>
                    </w:rPr>
                    <w:br/>
                  </w:r>
                  <w:r w:rsidRPr="00561B17">
                    <w:rPr>
                      <w:rFonts w:ascii="宋体" w:eastAsia="宋体" w:hAnsi="宋体" w:cs="宋体"/>
                      <w:kern w:val="0"/>
                      <w:sz w:val="24"/>
                      <w:szCs w:val="24"/>
                    </w:rPr>
                    <w:br/>
                    <w:t>4) 熟悉shell脚本，能进行</w:t>
                  </w:r>
                  <w:proofErr w:type="spellStart"/>
                  <w:r w:rsidRPr="00561B17">
                    <w:rPr>
                      <w:rFonts w:ascii="宋体" w:eastAsia="宋体" w:hAnsi="宋体" w:cs="宋体"/>
                      <w:kern w:val="0"/>
                      <w:sz w:val="24"/>
                      <w:szCs w:val="24"/>
                    </w:rPr>
                    <w:t>makefile</w:t>
                  </w:r>
                  <w:proofErr w:type="spellEnd"/>
                  <w:r w:rsidRPr="00561B17">
                    <w:rPr>
                      <w:rFonts w:ascii="宋体" w:eastAsia="宋体" w:hAnsi="宋体" w:cs="宋体"/>
                      <w:kern w:val="0"/>
                      <w:sz w:val="24"/>
                      <w:szCs w:val="24"/>
                    </w:rPr>
                    <w:t>编写。</w:t>
                  </w:r>
                  <w:r w:rsidRPr="00561B17">
                    <w:rPr>
                      <w:rFonts w:ascii="宋体" w:eastAsia="宋体" w:hAnsi="宋体" w:cs="宋体"/>
                      <w:kern w:val="0"/>
                      <w:sz w:val="24"/>
                      <w:szCs w:val="24"/>
                    </w:rPr>
                    <w:br/>
                  </w:r>
                  <w:r w:rsidRPr="00561B17">
                    <w:rPr>
                      <w:rFonts w:ascii="宋体" w:eastAsia="宋体" w:hAnsi="宋体" w:cs="宋体"/>
                      <w:kern w:val="0"/>
                      <w:sz w:val="24"/>
                      <w:szCs w:val="24"/>
                    </w:rPr>
                    <w:br/>
                    <w:t>5) 熟练使用常用的数据库</w:t>
                  </w:r>
                  <w:proofErr w:type="spellStart"/>
                  <w:r w:rsidRPr="00561B17">
                    <w:rPr>
                      <w:rFonts w:ascii="宋体" w:eastAsia="宋体" w:hAnsi="宋体" w:cs="宋体"/>
                      <w:kern w:val="0"/>
                      <w:sz w:val="24"/>
                      <w:szCs w:val="24"/>
                    </w:rPr>
                    <w:t>sqlite</w:t>
                  </w:r>
                  <w:proofErr w:type="spellEnd"/>
                  <w:r w:rsidRPr="00561B17">
                    <w:rPr>
                      <w:rFonts w:ascii="宋体" w:eastAsia="宋体" w:hAnsi="宋体" w:cs="宋体"/>
                      <w:kern w:val="0"/>
                      <w:sz w:val="24"/>
                      <w:szCs w:val="24"/>
                    </w:rPr>
                    <w:t>、</w:t>
                  </w:r>
                  <w:proofErr w:type="spellStart"/>
                  <w:r w:rsidRPr="00561B17">
                    <w:rPr>
                      <w:rFonts w:ascii="宋体" w:eastAsia="宋体" w:hAnsi="宋体" w:cs="宋体"/>
                      <w:kern w:val="0"/>
                      <w:sz w:val="24"/>
                      <w:szCs w:val="24"/>
                    </w:rPr>
                    <w:t>mysql</w:t>
                  </w:r>
                  <w:proofErr w:type="spellEnd"/>
                  <w:r w:rsidRPr="00561B17">
                    <w:rPr>
                      <w:rFonts w:ascii="宋体" w:eastAsia="宋体" w:hAnsi="宋体" w:cs="宋体"/>
                      <w:kern w:val="0"/>
                      <w:sz w:val="24"/>
                      <w:szCs w:val="24"/>
                    </w:rPr>
                    <w:t>、oracle等。</w:t>
                  </w:r>
                  <w:r w:rsidRPr="00561B17">
                    <w:rPr>
                      <w:rFonts w:ascii="宋体" w:eastAsia="宋体" w:hAnsi="宋体" w:cs="宋体"/>
                      <w:kern w:val="0"/>
                      <w:sz w:val="24"/>
                      <w:szCs w:val="24"/>
                    </w:rPr>
                    <w:br/>
                  </w:r>
                  <w:r w:rsidRPr="00561B17">
                    <w:rPr>
                      <w:rFonts w:ascii="宋体" w:eastAsia="宋体" w:hAnsi="宋体" w:cs="宋体"/>
                      <w:kern w:val="0"/>
                      <w:sz w:val="24"/>
                      <w:szCs w:val="24"/>
                    </w:rPr>
                    <w:br/>
                  </w:r>
                  <w:r w:rsidRPr="00561B17">
                    <w:rPr>
                      <w:rFonts w:ascii="宋体" w:eastAsia="宋体" w:hAnsi="宋体" w:cs="宋体"/>
                      <w:kern w:val="0"/>
                      <w:sz w:val="24"/>
                      <w:szCs w:val="24"/>
                    </w:rPr>
                    <w:lastRenderedPageBreak/>
                    <w:t>6) 熟练使用常用的网络工具。</w:t>
                  </w:r>
                </w:p>
              </w:tc>
            </w:tr>
          </w:tbl>
          <w:p w:rsidR="00561B17" w:rsidRPr="00561B17" w:rsidRDefault="0074095A" w:rsidP="00F24195">
            <w:hyperlink r:id="rId63" w:tgtFrame="_blank" w:history="1">
              <w:r w:rsidR="00561B17">
                <w:rPr>
                  <w:rStyle w:val="a9"/>
                  <w:b/>
                  <w:bCs/>
                  <w:color w:val="000000"/>
                  <w:szCs w:val="21"/>
                </w:rPr>
                <w:t>北京鼎普科技股份有限公司</w:t>
              </w:r>
            </w:hyperlink>
          </w:p>
        </w:tc>
      </w:tr>
      <w:tr w:rsidR="00242F34" w:rsidTr="00242F34">
        <w:tc>
          <w:tcPr>
            <w:tcW w:w="8522" w:type="dxa"/>
          </w:tcPr>
          <w:p w:rsidR="00242F34" w:rsidRDefault="00242F34" w:rsidP="00F24195"/>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561B17" w:rsidRPr="00561B17" w:rsidTr="00561B17">
              <w:trPr>
                <w:trHeight w:val="15"/>
                <w:tblCellSpacing w:w="0" w:type="dxa"/>
                <w:jc w:val="center"/>
              </w:trPr>
              <w:tc>
                <w:tcPr>
                  <w:tcW w:w="5000" w:type="pct"/>
                  <w:vAlign w:val="center"/>
                  <w:hideMark/>
                </w:tcPr>
                <w:p w:rsidR="00561B17" w:rsidRPr="00561B17" w:rsidRDefault="00561B17" w:rsidP="00561B17">
                  <w:pPr>
                    <w:widowControl/>
                    <w:spacing w:line="15" w:lineRule="atLeast"/>
                    <w:jc w:val="left"/>
                    <w:rPr>
                      <w:rFonts w:ascii="宋体" w:eastAsia="宋体" w:hAnsi="宋体" w:cs="宋体"/>
                      <w:kern w:val="0"/>
                      <w:sz w:val="24"/>
                      <w:szCs w:val="24"/>
                    </w:rPr>
                  </w:pPr>
                  <w:r w:rsidRPr="00561B17">
                    <w:rPr>
                      <w:rFonts w:ascii="宋体" w:eastAsia="宋体" w:hAnsi="宋体" w:cs="宋体"/>
                      <w:kern w:val="0"/>
                      <w:sz w:val="24"/>
                      <w:szCs w:val="24"/>
                    </w:rPr>
                    <w:t> </w:t>
                  </w:r>
                </w:p>
              </w:tc>
            </w:tr>
            <w:tr w:rsidR="00561B17" w:rsidRPr="00561B17" w:rsidTr="00561B17">
              <w:trPr>
                <w:tblCellSpacing w:w="0" w:type="dxa"/>
                <w:jc w:val="center"/>
              </w:trPr>
              <w:tc>
                <w:tcPr>
                  <w:tcW w:w="5000" w:type="pct"/>
                  <w:vAlign w:val="center"/>
                  <w:hideMark/>
                </w:tcPr>
                <w:p w:rsidR="00561B17" w:rsidRPr="00561B17" w:rsidRDefault="00561B17" w:rsidP="00561B17">
                  <w:pPr>
                    <w:widowControl/>
                    <w:jc w:val="left"/>
                    <w:rPr>
                      <w:rFonts w:ascii="宋体" w:eastAsia="宋体" w:hAnsi="宋体" w:cs="宋体"/>
                      <w:kern w:val="0"/>
                      <w:sz w:val="24"/>
                      <w:szCs w:val="24"/>
                    </w:rPr>
                  </w:pPr>
                  <w:r w:rsidRPr="00561B17">
                    <w:rPr>
                      <w:rFonts w:ascii="宋体" w:eastAsia="宋体" w:hAnsi="宋体" w:cs="宋体"/>
                      <w:b/>
                      <w:bCs/>
                      <w:kern w:val="0"/>
                      <w:sz w:val="24"/>
                      <w:szCs w:val="24"/>
                    </w:rPr>
                    <w:t>职位职能:</w:t>
                  </w:r>
                  <w:r w:rsidRPr="00561B17">
                    <w:rPr>
                      <w:rFonts w:ascii="宋体" w:eastAsia="宋体" w:hAnsi="宋体" w:cs="宋体"/>
                      <w:kern w:val="0"/>
                      <w:sz w:val="24"/>
                      <w:szCs w:val="24"/>
                    </w:rPr>
                    <w:t xml:space="preserve">  高级软件工程师  软件工程师 </w:t>
                  </w:r>
                </w:p>
              </w:tc>
            </w:tr>
            <w:tr w:rsidR="00561B17" w:rsidRPr="00561B17" w:rsidTr="00561B17">
              <w:trPr>
                <w:tblCellSpacing w:w="0" w:type="dxa"/>
                <w:jc w:val="center"/>
              </w:trPr>
              <w:tc>
                <w:tcPr>
                  <w:tcW w:w="5000" w:type="pct"/>
                  <w:vAlign w:val="center"/>
                  <w:hideMark/>
                </w:tcPr>
                <w:p w:rsidR="00561B17" w:rsidRPr="00561B17" w:rsidRDefault="00561B17" w:rsidP="00561B17">
                  <w:pPr>
                    <w:widowControl/>
                    <w:jc w:val="left"/>
                    <w:rPr>
                      <w:rFonts w:ascii="宋体" w:eastAsia="宋体" w:hAnsi="宋体" w:cs="宋体"/>
                      <w:kern w:val="0"/>
                      <w:sz w:val="24"/>
                      <w:szCs w:val="24"/>
                    </w:rPr>
                  </w:pPr>
                  <w:r w:rsidRPr="00561B17">
                    <w:rPr>
                      <w:rFonts w:ascii="宋体" w:eastAsia="宋体" w:hAnsi="宋体" w:cs="宋体"/>
                      <w:b/>
                      <w:bCs/>
                      <w:kern w:val="0"/>
                      <w:sz w:val="24"/>
                      <w:szCs w:val="24"/>
                    </w:rPr>
                    <w:t>职位描述:</w:t>
                  </w:r>
                </w:p>
                <w:p w:rsidR="00561B17" w:rsidRPr="00561B17" w:rsidRDefault="00561B17" w:rsidP="00561B17">
                  <w:pPr>
                    <w:widowControl/>
                    <w:jc w:val="left"/>
                    <w:rPr>
                      <w:rFonts w:ascii="宋体" w:eastAsia="宋体" w:hAnsi="宋体" w:cs="宋体"/>
                      <w:kern w:val="0"/>
                      <w:sz w:val="24"/>
                      <w:szCs w:val="24"/>
                    </w:rPr>
                  </w:pPr>
                  <w:r w:rsidRPr="00561B17">
                    <w:rPr>
                      <w:rFonts w:ascii="宋体" w:eastAsia="宋体" w:hAnsi="宋体" w:cs="宋体"/>
                      <w:kern w:val="0"/>
                      <w:sz w:val="24"/>
                      <w:szCs w:val="24"/>
                    </w:rPr>
                    <w:t>岗位职责：</w:t>
                  </w:r>
                  <w:r w:rsidRPr="00561B17">
                    <w:rPr>
                      <w:rFonts w:ascii="宋体" w:eastAsia="宋体" w:hAnsi="宋体" w:cs="宋体"/>
                      <w:kern w:val="0"/>
                      <w:sz w:val="24"/>
                      <w:szCs w:val="24"/>
                    </w:rPr>
                    <w:br/>
                  </w:r>
                  <w:r w:rsidRPr="00561B17">
                    <w:rPr>
                      <w:rFonts w:ascii="宋体" w:eastAsia="宋体" w:hAnsi="宋体" w:cs="宋体"/>
                      <w:kern w:val="0"/>
                      <w:sz w:val="24"/>
                      <w:szCs w:val="24"/>
                    </w:rPr>
                    <w:br/>
                    <w:t>1.Linux平台下服务软件开发；</w:t>
                  </w:r>
                  <w:r w:rsidRPr="00561B17">
                    <w:rPr>
                      <w:rFonts w:ascii="宋体" w:eastAsia="宋体" w:hAnsi="宋体" w:cs="宋体"/>
                      <w:kern w:val="0"/>
                      <w:sz w:val="24"/>
                      <w:szCs w:val="24"/>
                    </w:rPr>
                    <w:br/>
                    <w:t>2.优化算法和性能；</w:t>
                  </w:r>
                  <w:r w:rsidRPr="00561B17">
                    <w:rPr>
                      <w:rFonts w:ascii="宋体" w:eastAsia="宋体" w:hAnsi="宋体" w:cs="宋体"/>
                      <w:kern w:val="0"/>
                      <w:sz w:val="24"/>
                      <w:szCs w:val="24"/>
                    </w:rPr>
                    <w:br/>
                    <w:t>3.脚本的自动化配置部署；</w:t>
                  </w:r>
                  <w:r w:rsidRPr="00561B17">
                    <w:rPr>
                      <w:rFonts w:ascii="宋体" w:eastAsia="宋体" w:hAnsi="宋体" w:cs="宋体"/>
                      <w:kern w:val="0"/>
                      <w:sz w:val="24"/>
                      <w:szCs w:val="24"/>
                    </w:rPr>
                    <w:br/>
                  </w:r>
                  <w:r w:rsidRPr="00561B17">
                    <w:rPr>
                      <w:rFonts w:ascii="宋体" w:eastAsia="宋体" w:hAnsi="宋体" w:cs="宋体"/>
                      <w:kern w:val="0"/>
                      <w:sz w:val="24"/>
                      <w:szCs w:val="24"/>
                    </w:rPr>
                    <w:br/>
                  </w:r>
                  <w:r w:rsidRPr="00561B17">
                    <w:rPr>
                      <w:rFonts w:ascii="宋体" w:eastAsia="宋体" w:hAnsi="宋体" w:cs="宋体"/>
                      <w:kern w:val="0"/>
                      <w:sz w:val="24"/>
                      <w:szCs w:val="24"/>
                    </w:rPr>
                    <w:br/>
                    <w:t>任职资格：</w:t>
                  </w:r>
                  <w:r w:rsidRPr="00561B17">
                    <w:rPr>
                      <w:rFonts w:ascii="宋体" w:eastAsia="宋体" w:hAnsi="宋体" w:cs="宋体"/>
                      <w:kern w:val="0"/>
                      <w:sz w:val="24"/>
                      <w:szCs w:val="24"/>
                    </w:rPr>
                    <w:br/>
                  </w:r>
                  <w:r w:rsidRPr="00561B17">
                    <w:rPr>
                      <w:rFonts w:ascii="宋体" w:eastAsia="宋体" w:hAnsi="宋体" w:cs="宋体"/>
                      <w:kern w:val="0"/>
                      <w:sz w:val="24"/>
                      <w:szCs w:val="24"/>
                    </w:rPr>
                    <w:br/>
                    <w:t>1.熟悉Linux，2年以上的开发经验；</w:t>
                  </w:r>
                  <w:r w:rsidRPr="00561B17">
                    <w:rPr>
                      <w:rFonts w:ascii="宋体" w:eastAsia="宋体" w:hAnsi="宋体" w:cs="宋体"/>
                      <w:kern w:val="0"/>
                      <w:sz w:val="24"/>
                      <w:szCs w:val="24"/>
                    </w:rPr>
                    <w:br/>
                    <w:t>2.精通C或Python或Perl开发，2年以上开发经验；</w:t>
                  </w:r>
                  <w:r w:rsidRPr="00561B17">
                    <w:rPr>
                      <w:rFonts w:ascii="宋体" w:eastAsia="宋体" w:hAnsi="宋体" w:cs="宋体"/>
                      <w:kern w:val="0"/>
                      <w:sz w:val="24"/>
                      <w:szCs w:val="24"/>
                    </w:rPr>
                    <w:br/>
                    <w:t>3.具备良好的分析解决问题能力；</w:t>
                  </w:r>
                  <w:r w:rsidRPr="00561B17">
                    <w:rPr>
                      <w:rFonts w:ascii="宋体" w:eastAsia="宋体" w:hAnsi="宋体" w:cs="宋体"/>
                      <w:kern w:val="0"/>
                      <w:sz w:val="24"/>
                      <w:szCs w:val="24"/>
                    </w:rPr>
                    <w:br/>
                    <w:t>4.学习能力强，善于沟通，富有团队合作精神，能承受一定的工作压力；</w:t>
                  </w:r>
                  <w:r w:rsidRPr="00561B17">
                    <w:rPr>
                      <w:rFonts w:ascii="宋体" w:eastAsia="宋体" w:hAnsi="宋体" w:cs="宋体"/>
                      <w:kern w:val="0"/>
                      <w:sz w:val="24"/>
                      <w:szCs w:val="24"/>
                    </w:rPr>
                    <w:br/>
                    <w:t>5.有大并发高性能服务器开发经验优先；</w:t>
                  </w:r>
                </w:p>
              </w:tc>
            </w:tr>
          </w:tbl>
          <w:p w:rsidR="00561B17" w:rsidRPr="00561B17" w:rsidRDefault="0074095A" w:rsidP="00F24195">
            <w:hyperlink r:id="rId64" w:tgtFrame="_blank" w:history="1">
              <w:r w:rsidR="00561B17">
                <w:rPr>
                  <w:rStyle w:val="a9"/>
                  <w:b/>
                  <w:bCs/>
                  <w:color w:val="000000"/>
                  <w:szCs w:val="21"/>
                </w:rPr>
                <w:t>北京</w:t>
              </w:r>
              <w:proofErr w:type="gramStart"/>
              <w:r w:rsidR="00561B17">
                <w:rPr>
                  <w:rStyle w:val="a9"/>
                  <w:b/>
                  <w:bCs/>
                  <w:color w:val="000000"/>
                  <w:szCs w:val="21"/>
                </w:rPr>
                <w:t>中软冠群</w:t>
              </w:r>
              <w:proofErr w:type="gramEnd"/>
              <w:r w:rsidR="00561B17">
                <w:rPr>
                  <w:rStyle w:val="a9"/>
                  <w:b/>
                  <w:bCs/>
                  <w:color w:val="000000"/>
                  <w:szCs w:val="21"/>
                </w:rPr>
                <w:t>软件技术有限公司</w:t>
              </w:r>
            </w:hyperlink>
          </w:p>
        </w:tc>
      </w:tr>
      <w:tr w:rsidR="00561B17" w:rsidTr="00242F34">
        <w:tc>
          <w:tcPr>
            <w:tcW w:w="8522" w:type="dxa"/>
          </w:tcPr>
          <w:p w:rsidR="00561B17" w:rsidRDefault="00561B17" w:rsidP="00F24195"/>
        </w:tc>
      </w:tr>
      <w:tr w:rsidR="00561B17" w:rsidTr="00242F34">
        <w:tc>
          <w:tcPr>
            <w:tcW w:w="8522" w:type="dxa"/>
          </w:tcPr>
          <w:tbl>
            <w:tblPr>
              <w:tblW w:w="4900" w:type="pct"/>
              <w:jc w:val="center"/>
              <w:tblCellSpacing w:w="0" w:type="dxa"/>
              <w:tblCellMar>
                <w:left w:w="0" w:type="dxa"/>
                <w:right w:w="0" w:type="dxa"/>
              </w:tblCellMar>
              <w:tblLook w:val="04A0" w:firstRow="1" w:lastRow="0" w:firstColumn="1" w:lastColumn="0" w:noHBand="0" w:noVBand="1"/>
            </w:tblPr>
            <w:tblGrid>
              <w:gridCol w:w="8140"/>
            </w:tblGrid>
            <w:tr w:rsidR="00561B17" w:rsidRPr="00561B17" w:rsidTr="00561B17">
              <w:trPr>
                <w:trHeight w:val="15"/>
                <w:tblCellSpacing w:w="0" w:type="dxa"/>
                <w:jc w:val="center"/>
              </w:trPr>
              <w:tc>
                <w:tcPr>
                  <w:tcW w:w="5000" w:type="pct"/>
                  <w:vAlign w:val="center"/>
                  <w:hideMark/>
                </w:tcPr>
                <w:p w:rsidR="00561B17" w:rsidRPr="00561B17" w:rsidRDefault="00561B17" w:rsidP="00561B17">
                  <w:pPr>
                    <w:widowControl/>
                    <w:spacing w:line="15" w:lineRule="atLeast"/>
                    <w:jc w:val="left"/>
                    <w:rPr>
                      <w:rFonts w:ascii="宋体" w:eastAsia="宋体" w:hAnsi="宋体" w:cs="宋体"/>
                      <w:kern w:val="0"/>
                      <w:sz w:val="24"/>
                      <w:szCs w:val="24"/>
                    </w:rPr>
                  </w:pPr>
                  <w:r w:rsidRPr="00561B17">
                    <w:rPr>
                      <w:rFonts w:ascii="宋体" w:eastAsia="宋体" w:hAnsi="宋体" w:cs="宋体"/>
                      <w:kern w:val="0"/>
                      <w:sz w:val="24"/>
                      <w:szCs w:val="24"/>
                    </w:rPr>
                    <w:t> </w:t>
                  </w:r>
                </w:p>
              </w:tc>
            </w:tr>
            <w:tr w:rsidR="00561B17" w:rsidRPr="00561B17" w:rsidTr="00561B17">
              <w:trPr>
                <w:tblCellSpacing w:w="0" w:type="dxa"/>
                <w:jc w:val="center"/>
              </w:trPr>
              <w:tc>
                <w:tcPr>
                  <w:tcW w:w="5000" w:type="pct"/>
                  <w:vAlign w:val="center"/>
                  <w:hideMark/>
                </w:tcPr>
                <w:p w:rsidR="00561B17" w:rsidRPr="00561B17" w:rsidRDefault="00561B17" w:rsidP="00561B17">
                  <w:pPr>
                    <w:widowControl/>
                    <w:jc w:val="left"/>
                    <w:rPr>
                      <w:rFonts w:ascii="宋体" w:eastAsia="宋体" w:hAnsi="宋体" w:cs="宋体"/>
                      <w:kern w:val="0"/>
                      <w:sz w:val="24"/>
                      <w:szCs w:val="24"/>
                    </w:rPr>
                  </w:pPr>
                  <w:r w:rsidRPr="00561B17">
                    <w:rPr>
                      <w:rFonts w:ascii="宋体" w:eastAsia="宋体" w:hAnsi="宋体" w:cs="宋体"/>
                      <w:b/>
                      <w:bCs/>
                      <w:kern w:val="0"/>
                      <w:sz w:val="24"/>
                      <w:szCs w:val="24"/>
                    </w:rPr>
                    <w:t>职位职能:</w:t>
                  </w:r>
                  <w:r w:rsidRPr="00561B17">
                    <w:rPr>
                      <w:rFonts w:ascii="宋体" w:eastAsia="宋体" w:hAnsi="宋体" w:cs="宋体"/>
                      <w:kern w:val="0"/>
                      <w:sz w:val="24"/>
                      <w:szCs w:val="24"/>
                    </w:rPr>
                    <w:t xml:space="preserve">  高级软件工程师   </w:t>
                  </w:r>
                </w:p>
              </w:tc>
            </w:tr>
            <w:tr w:rsidR="00561B17" w:rsidRPr="00561B17" w:rsidTr="00561B17">
              <w:trPr>
                <w:tblCellSpacing w:w="0" w:type="dxa"/>
                <w:jc w:val="center"/>
              </w:trPr>
              <w:tc>
                <w:tcPr>
                  <w:tcW w:w="5000" w:type="pct"/>
                  <w:vAlign w:val="center"/>
                  <w:hideMark/>
                </w:tcPr>
                <w:p w:rsidR="00561B17" w:rsidRPr="00561B17" w:rsidRDefault="00561B17" w:rsidP="00561B17">
                  <w:pPr>
                    <w:widowControl/>
                    <w:jc w:val="left"/>
                    <w:rPr>
                      <w:rFonts w:ascii="宋体" w:eastAsia="宋体" w:hAnsi="宋体" w:cs="宋体"/>
                      <w:kern w:val="0"/>
                      <w:sz w:val="24"/>
                      <w:szCs w:val="24"/>
                    </w:rPr>
                  </w:pPr>
                  <w:r w:rsidRPr="00561B17">
                    <w:rPr>
                      <w:rFonts w:ascii="宋体" w:eastAsia="宋体" w:hAnsi="宋体" w:cs="宋体"/>
                      <w:b/>
                      <w:bCs/>
                      <w:kern w:val="0"/>
                      <w:sz w:val="24"/>
                      <w:szCs w:val="24"/>
                    </w:rPr>
                    <w:t>职位描述:</w:t>
                  </w:r>
                </w:p>
                <w:p w:rsidR="00561B17" w:rsidRPr="00561B17" w:rsidRDefault="00561B17" w:rsidP="00561B17">
                  <w:pPr>
                    <w:widowControl/>
                    <w:jc w:val="left"/>
                    <w:rPr>
                      <w:rFonts w:ascii="宋体" w:eastAsia="宋体" w:hAnsi="宋体" w:cs="宋体"/>
                      <w:kern w:val="0"/>
                      <w:sz w:val="24"/>
                      <w:szCs w:val="24"/>
                    </w:rPr>
                  </w:pPr>
                  <w:r w:rsidRPr="00561B17">
                    <w:rPr>
                      <w:rFonts w:ascii="宋体" w:eastAsia="宋体" w:hAnsi="宋体" w:cs="宋体"/>
                      <w:kern w:val="0"/>
                      <w:sz w:val="24"/>
                      <w:szCs w:val="24"/>
                    </w:rPr>
                    <w:t>岗位职责：</w:t>
                  </w:r>
                  <w:r w:rsidRPr="00561B17">
                    <w:rPr>
                      <w:rFonts w:ascii="宋体" w:eastAsia="宋体" w:hAnsi="宋体" w:cs="宋体"/>
                      <w:kern w:val="0"/>
                      <w:sz w:val="24"/>
                      <w:szCs w:val="24"/>
                    </w:rPr>
                    <w:br/>
                    <w:t>1.负责</w:t>
                  </w:r>
                  <w:proofErr w:type="spellStart"/>
                  <w:r w:rsidRPr="00561B17">
                    <w:rPr>
                      <w:rFonts w:ascii="宋体" w:eastAsia="宋体" w:hAnsi="宋体" w:cs="宋体"/>
                      <w:kern w:val="0"/>
                      <w:sz w:val="24"/>
                      <w:szCs w:val="24"/>
                    </w:rPr>
                    <w:t>Wifi</w:t>
                  </w:r>
                  <w:proofErr w:type="spellEnd"/>
                  <w:r w:rsidRPr="00561B17">
                    <w:rPr>
                      <w:rFonts w:ascii="宋体" w:eastAsia="宋体" w:hAnsi="宋体" w:cs="宋体"/>
                      <w:kern w:val="0"/>
                      <w:sz w:val="24"/>
                      <w:szCs w:val="24"/>
                    </w:rPr>
                    <w:t xml:space="preserve"> networking开发- Linux kernel/module, system programming。</w:t>
                  </w:r>
                  <w:r w:rsidRPr="00561B17">
                    <w:rPr>
                      <w:rFonts w:ascii="宋体" w:eastAsia="宋体" w:hAnsi="宋体" w:cs="宋体"/>
                      <w:kern w:val="0"/>
                      <w:sz w:val="24"/>
                      <w:szCs w:val="24"/>
                    </w:rPr>
                    <w:br/>
                  </w:r>
                  <w:r w:rsidRPr="00561B17">
                    <w:rPr>
                      <w:rFonts w:ascii="宋体" w:eastAsia="宋体" w:hAnsi="宋体" w:cs="宋体"/>
                      <w:kern w:val="0"/>
                      <w:sz w:val="24"/>
                      <w:szCs w:val="24"/>
                    </w:rPr>
                    <w:br/>
                    <w:t>任职资格：</w:t>
                  </w:r>
                  <w:r w:rsidRPr="00561B17">
                    <w:rPr>
                      <w:rFonts w:ascii="宋体" w:eastAsia="宋体" w:hAnsi="宋体" w:cs="宋体"/>
                      <w:kern w:val="0"/>
                      <w:sz w:val="24"/>
                      <w:szCs w:val="24"/>
                    </w:rPr>
                    <w:br/>
                    <w:t xml:space="preserve">1.3年以上软件开发相关经验, 熟悉Embedded </w:t>
                  </w:r>
                  <w:proofErr w:type="spellStart"/>
                  <w:r w:rsidRPr="00561B17">
                    <w:rPr>
                      <w:rFonts w:ascii="宋体" w:eastAsia="宋体" w:hAnsi="宋体" w:cs="宋体"/>
                      <w:kern w:val="0"/>
                      <w:sz w:val="24"/>
                      <w:szCs w:val="24"/>
                    </w:rPr>
                    <w:t>system&amp;RTOS</w:t>
                  </w:r>
                  <w:proofErr w:type="spellEnd"/>
                  <w:r w:rsidRPr="00561B17">
                    <w:rPr>
                      <w:rFonts w:ascii="宋体" w:eastAsia="宋体" w:hAnsi="宋体" w:cs="宋体"/>
                      <w:kern w:val="0"/>
                      <w:sz w:val="24"/>
                      <w:szCs w:val="24"/>
                    </w:rPr>
                    <w:t>；</w:t>
                  </w:r>
                  <w:r w:rsidRPr="00561B17">
                    <w:rPr>
                      <w:rFonts w:ascii="宋体" w:eastAsia="宋体" w:hAnsi="宋体" w:cs="宋体"/>
                      <w:kern w:val="0"/>
                      <w:sz w:val="24"/>
                      <w:szCs w:val="24"/>
                    </w:rPr>
                    <w:br/>
                    <w:t>2.熟悉C/C++ 开发；</w:t>
                  </w:r>
                  <w:r w:rsidRPr="00561B17">
                    <w:rPr>
                      <w:rFonts w:ascii="宋体" w:eastAsia="宋体" w:hAnsi="宋体" w:cs="宋体"/>
                      <w:kern w:val="0"/>
                      <w:sz w:val="24"/>
                      <w:szCs w:val="24"/>
                    </w:rPr>
                    <w:br/>
                    <w:t>3.具备Network Programming 经验；</w:t>
                  </w:r>
                  <w:r w:rsidRPr="00561B17">
                    <w:rPr>
                      <w:rFonts w:ascii="宋体" w:eastAsia="宋体" w:hAnsi="宋体" w:cs="宋体"/>
                      <w:kern w:val="0"/>
                      <w:sz w:val="24"/>
                      <w:szCs w:val="24"/>
                    </w:rPr>
                    <w:br/>
                    <w:t>4.熟悉</w:t>
                  </w:r>
                  <w:proofErr w:type="spellStart"/>
                  <w:r w:rsidRPr="00561B17">
                    <w:rPr>
                      <w:rFonts w:ascii="宋体" w:eastAsia="宋体" w:hAnsi="宋体" w:cs="宋体"/>
                      <w:kern w:val="0"/>
                      <w:sz w:val="24"/>
                      <w:szCs w:val="24"/>
                    </w:rPr>
                    <w:t>linux</w:t>
                  </w:r>
                  <w:proofErr w:type="spellEnd"/>
                  <w:r w:rsidRPr="00561B17">
                    <w:rPr>
                      <w:rFonts w:ascii="宋体" w:eastAsia="宋体" w:hAnsi="宋体" w:cs="宋体"/>
                      <w:kern w:val="0"/>
                      <w:sz w:val="24"/>
                      <w:szCs w:val="24"/>
                    </w:rPr>
                    <w:t>内核开发。</w:t>
                  </w:r>
                </w:p>
              </w:tc>
            </w:tr>
          </w:tbl>
          <w:p w:rsidR="00561B17" w:rsidRPr="00561B17" w:rsidRDefault="00561B17" w:rsidP="00F24195">
            <w:r>
              <w:t>高级</w:t>
            </w:r>
            <w:proofErr w:type="spellStart"/>
            <w:r>
              <w:t>linux</w:t>
            </w:r>
            <w:proofErr w:type="spellEnd"/>
            <w:r>
              <w:t>开发工程师</w:t>
            </w:r>
            <w:r>
              <w:rPr>
                <w:rFonts w:hint="eastAsia"/>
              </w:rPr>
              <w:t xml:space="preserve"> </w:t>
            </w:r>
            <w:hyperlink r:id="rId65" w:tgtFrame="_blank" w:history="1">
              <w:r>
                <w:rPr>
                  <w:rStyle w:val="a9"/>
                  <w:b/>
                  <w:bCs/>
                  <w:color w:val="000000"/>
                  <w:szCs w:val="21"/>
                </w:rPr>
                <w:t>360</w:t>
              </w:r>
              <w:r>
                <w:rPr>
                  <w:rStyle w:val="a9"/>
                  <w:b/>
                  <w:bCs/>
                  <w:color w:val="000000"/>
                  <w:szCs w:val="21"/>
                </w:rPr>
                <w:t>安全卫士</w:t>
              </w:r>
            </w:hyperlink>
            <w:r>
              <w:t xml:space="preserve">  </w:t>
            </w:r>
          </w:p>
        </w:tc>
      </w:tr>
    </w:tbl>
    <w:p w:rsidR="0023411C" w:rsidRDefault="0023411C" w:rsidP="00F24195"/>
    <w:p w:rsidR="00D7185C" w:rsidRDefault="005353DE" w:rsidP="00D7185C">
      <w:pPr>
        <w:pStyle w:val="1"/>
      </w:pPr>
      <w:r>
        <w:rPr>
          <w:rFonts w:hint="eastAsia"/>
        </w:rPr>
        <w:t>学到什么程度可以找工作</w:t>
      </w:r>
    </w:p>
    <w:p w:rsidR="0023411C" w:rsidRDefault="005353DE" w:rsidP="00F24195">
      <w:r>
        <w:rPr>
          <w:rFonts w:hint="eastAsia"/>
        </w:rPr>
        <w:t>这个问题太难回答？</w:t>
      </w:r>
    </w:p>
    <w:p w:rsidR="0023411C" w:rsidRDefault="005353DE" w:rsidP="00F24195">
      <w:pPr>
        <w:rPr>
          <w:rFonts w:hint="eastAsia"/>
        </w:rPr>
      </w:pPr>
      <w:r>
        <w:rPr>
          <w:rFonts w:hint="eastAsia"/>
        </w:rPr>
        <w:t>你要找什么样的工作</w:t>
      </w:r>
    </w:p>
    <w:p w:rsidR="003A237B" w:rsidRDefault="003A237B" w:rsidP="00F24195">
      <w:pPr>
        <w:rPr>
          <w:rFonts w:hint="eastAsia"/>
        </w:rPr>
      </w:pPr>
      <w:proofErr w:type="spellStart"/>
      <w:r>
        <w:rPr>
          <w:rFonts w:hint="eastAsia"/>
        </w:rPr>
        <w:t>linux</w:t>
      </w:r>
      <w:proofErr w:type="spellEnd"/>
      <w:r>
        <w:rPr>
          <w:rFonts w:hint="eastAsia"/>
        </w:rPr>
        <w:t>内核开发</w:t>
      </w:r>
    </w:p>
    <w:p w:rsidR="003A237B" w:rsidRDefault="003A237B" w:rsidP="00F24195">
      <w:pPr>
        <w:rPr>
          <w:rFonts w:hint="eastAsia"/>
        </w:rPr>
      </w:pPr>
      <w:r>
        <w:rPr>
          <w:rFonts w:hint="eastAsia"/>
        </w:rPr>
        <w:tab/>
      </w:r>
      <w:r>
        <w:rPr>
          <w:rFonts w:hint="eastAsia"/>
        </w:rPr>
        <w:tab/>
      </w:r>
      <w:proofErr w:type="spellStart"/>
      <w:r>
        <w:rPr>
          <w:rFonts w:hint="eastAsia"/>
        </w:rPr>
        <w:t>linux</w:t>
      </w:r>
      <w:proofErr w:type="spellEnd"/>
      <w:r>
        <w:rPr>
          <w:rFonts w:hint="eastAsia"/>
        </w:rPr>
        <w:t>内核常用开发模型</w:t>
      </w:r>
      <w:r>
        <w:rPr>
          <w:rFonts w:hint="eastAsia"/>
        </w:rPr>
        <w:t xml:space="preserve"> </w:t>
      </w:r>
    </w:p>
    <w:p w:rsidR="003A237B" w:rsidRDefault="003A237B" w:rsidP="003A237B">
      <w:pPr>
        <w:ind w:left="1260" w:firstLine="420"/>
        <w:rPr>
          <w:rFonts w:hint="eastAsia"/>
        </w:rPr>
      </w:pPr>
      <w:r>
        <w:rPr>
          <w:rFonts w:hint="eastAsia"/>
        </w:rPr>
        <w:t>字符设备开发</w:t>
      </w:r>
      <w:r>
        <w:rPr>
          <w:rFonts w:hint="eastAsia"/>
        </w:rPr>
        <w:t xml:space="preserve"> </w:t>
      </w:r>
      <w:proofErr w:type="gramStart"/>
      <w:r>
        <w:rPr>
          <w:rFonts w:hint="eastAsia"/>
        </w:rPr>
        <w:t>块设备</w:t>
      </w:r>
      <w:proofErr w:type="gramEnd"/>
      <w:r>
        <w:rPr>
          <w:rFonts w:hint="eastAsia"/>
        </w:rPr>
        <w:t>开发</w:t>
      </w:r>
      <w:r>
        <w:rPr>
          <w:rFonts w:hint="eastAsia"/>
        </w:rPr>
        <w:t xml:space="preserve"> </w:t>
      </w:r>
      <w:r>
        <w:rPr>
          <w:rFonts w:hint="eastAsia"/>
        </w:rPr>
        <w:t>网络设备开发</w:t>
      </w:r>
      <w:proofErr w:type="spellStart"/>
      <w:r>
        <w:rPr>
          <w:rFonts w:hint="eastAsia"/>
        </w:rPr>
        <w:t>usb</w:t>
      </w:r>
      <w:proofErr w:type="spellEnd"/>
      <w:r>
        <w:rPr>
          <w:rFonts w:hint="eastAsia"/>
        </w:rPr>
        <w:t>设备开发。。。</w:t>
      </w:r>
    </w:p>
    <w:p w:rsidR="003A237B" w:rsidRDefault="003A237B" w:rsidP="003A237B">
      <w:pPr>
        <w:ind w:left="1260" w:firstLine="420"/>
        <w:rPr>
          <w:rFonts w:hint="eastAsia"/>
        </w:rPr>
      </w:pPr>
      <w:r>
        <w:rPr>
          <w:rFonts w:hint="eastAsia"/>
        </w:rPr>
        <w:lastRenderedPageBreak/>
        <w:t>驱动总线模型</w:t>
      </w:r>
    </w:p>
    <w:p w:rsidR="003A237B" w:rsidRDefault="003A237B" w:rsidP="003A237B">
      <w:pPr>
        <w:rPr>
          <w:rFonts w:hint="eastAsia"/>
        </w:rPr>
      </w:pPr>
      <w:r>
        <w:rPr>
          <w:rFonts w:hint="eastAsia"/>
        </w:rPr>
        <w:tab/>
      </w:r>
      <w:r>
        <w:rPr>
          <w:rFonts w:hint="eastAsia"/>
        </w:rPr>
        <w:tab/>
      </w:r>
      <w:r>
        <w:rPr>
          <w:rFonts w:hint="eastAsia"/>
        </w:rPr>
        <w:tab/>
      </w:r>
      <w:r>
        <w:rPr>
          <w:rFonts w:hint="eastAsia"/>
        </w:rPr>
        <w:tab/>
      </w:r>
      <w:proofErr w:type="spellStart"/>
      <w:r>
        <w:rPr>
          <w:rFonts w:hint="eastAsia"/>
        </w:rPr>
        <w:t>linux</w:t>
      </w:r>
      <w:proofErr w:type="spellEnd"/>
      <w:r>
        <w:rPr>
          <w:rFonts w:hint="eastAsia"/>
        </w:rPr>
        <w:t>内核</w:t>
      </w:r>
      <w:r>
        <w:rPr>
          <w:rFonts w:hint="eastAsia"/>
        </w:rPr>
        <w:t xml:space="preserve"> </w:t>
      </w:r>
      <w:r>
        <w:rPr>
          <w:rFonts w:hint="eastAsia"/>
        </w:rPr>
        <w:t>并发机制。。。。（中断、自旋锁、队列（任务））</w:t>
      </w:r>
    </w:p>
    <w:p w:rsidR="003A237B" w:rsidRDefault="003A237B" w:rsidP="003A237B">
      <w:pPr>
        <w:rPr>
          <w:rFonts w:hint="eastAsia"/>
        </w:rPr>
      </w:pPr>
      <w:r>
        <w:rPr>
          <w:rFonts w:hint="eastAsia"/>
        </w:rPr>
        <w:tab/>
      </w:r>
      <w:r>
        <w:rPr>
          <w:rFonts w:hint="eastAsia"/>
        </w:rPr>
        <w:tab/>
      </w:r>
      <w:proofErr w:type="spellStart"/>
      <w:r>
        <w:rPr>
          <w:rFonts w:hint="eastAsia"/>
        </w:rPr>
        <w:t>linux</w:t>
      </w:r>
      <w:proofErr w:type="spellEnd"/>
      <w:r>
        <w:rPr>
          <w:rFonts w:hint="eastAsia"/>
        </w:rPr>
        <w:t>内核内存管理。。。。。。。。。。。。。。。。。</w:t>
      </w:r>
    </w:p>
    <w:p w:rsidR="003A237B" w:rsidRDefault="003A237B" w:rsidP="003A237B">
      <w:pPr>
        <w:rPr>
          <w:rFonts w:hint="eastAsia"/>
        </w:rPr>
      </w:pPr>
    </w:p>
    <w:p w:rsidR="003A237B" w:rsidRDefault="003A237B" w:rsidP="003A237B">
      <w:pPr>
        <w:rPr>
          <w:rFonts w:hint="eastAsia"/>
        </w:rPr>
      </w:pPr>
      <w:proofErr w:type="spellStart"/>
      <w:r>
        <w:rPr>
          <w:rFonts w:hint="eastAsia"/>
        </w:rPr>
        <w:t>linux</w:t>
      </w:r>
      <w:proofErr w:type="spellEnd"/>
      <w:r>
        <w:rPr>
          <w:rFonts w:hint="eastAsia"/>
        </w:rPr>
        <w:t>内核移植</w:t>
      </w:r>
    </w:p>
    <w:p w:rsidR="003A237B" w:rsidRDefault="003A237B" w:rsidP="003A237B">
      <w:pPr>
        <w:rPr>
          <w:rFonts w:hint="eastAsia"/>
        </w:rPr>
      </w:pPr>
      <w:r>
        <w:rPr>
          <w:rFonts w:hint="eastAsia"/>
        </w:rPr>
        <w:tab/>
      </w:r>
      <w:r>
        <w:rPr>
          <w:rFonts w:hint="eastAsia"/>
        </w:rPr>
        <w:tab/>
      </w:r>
      <w:proofErr w:type="spellStart"/>
      <w:r>
        <w:rPr>
          <w:rFonts w:hint="eastAsia"/>
        </w:rPr>
        <w:t>bootload</w:t>
      </w:r>
      <w:proofErr w:type="spellEnd"/>
      <w:r>
        <w:rPr>
          <w:rFonts w:hint="eastAsia"/>
        </w:rPr>
        <w:t xml:space="preserve"> /</w:t>
      </w:r>
      <w:r>
        <w:rPr>
          <w:rFonts w:hint="eastAsia"/>
        </w:rPr>
        <w:t>内核移植。。。。和硬件</w:t>
      </w:r>
      <w:r>
        <w:rPr>
          <w:rFonts w:hint="eastAsia"/>
        </w:rPr>
        <w:t xml:space="preserve"> </w:t>
      </w:r>
      <w:r>
        <w:rPr>
          <w:rFonts w:hint="eastAsia"/>
        </w:rPr>
        <w:t>绑定</w:t>
      </w:r>
      <w:r>
        <w:rPr>
          <w:rFonts w:hint="eastAsia"/>
        </w:rPr>
        <w:t xml:space="preserve"> + 2410 2440 6410 </w:t>
      </w:r>
    </w:p>
    <w:p w:rsidR="003A237B" w:rsidRDefault="003A237B" w:rsidP="003A237B">
      <w:pPr>
        <w:rPr>
          <w:rFonts w:hint="eastAsia"/>
        </w:rPr>
      </w:pPr>
      <w:bookmarkStart w:id="19" w:name="_GoBack"/>
    </w:p>
    <w:p w:rsidR="003A237B" w:rsidRDefault="003A237B" w:rsidP="003A237B">
      <w:pPr>
        <w:rPr>
          <w:rFonts w:hint="eastAsia"/>
        </w:rPr>
      </w:pPr>
      <w:proofErr w:type="spellStart"/>
      <w:r>
        <w:rPr>
          <w:rFonts w:hint="eastAsia"/>
        </w:rPr>
        <w:t>linux</w:t>
      </w:r>
      <w:proofErr w:type="spellEnd"/>
      <w:r>
        <w:rPr>
          <w:rFonts w:hint="eastAsia"/>
        </w:rPr>
        <w:t>应用开发</w:t>
      </w:r>
    </w:p>
    <w:p w:rsidR="00813133" w:rsidRDefault="00813133" w:rsidP="003A237B">
      <w:pPr>
        <w:rPr>
          <w:rFonts w:hint="eastAsia"/>
        </w:rPr>
      </w:pPr>
      <w:r>
        <w:rPr>
          <w:rFonts w:hint="eastAsia"/>
        </w:rPr>
        <w:tab/>
      </w:r>
      <w:r>
        <w:rPr>
          <w:rFonts w:hint="eastAsia"/>
        </w:rPr>
        <w:tab/>
        <w:t>1</w:t>
      </w:r>
      <w:proofErr w:type="gramStart"/>
      <w:r>
        <w:rPr>
          <w:rFonts w:hint="eastAsia"/>
        </w:rPr>
        <w:t>多进程多</w:t>
      </w:r>
      <w:proofErr w:type="gramEnd"/>
      <w:r>
        <w:rPr>
          <w:rFonts w:hint="eastAsia"/>
        </w:rPr>
        <w:t>线程的客户端</w:t>
      </w:r>
      <w:r>
        <w:rPr>
          <w:rFonts w:hint="eastAsia"/>
        </w:rPr>
        <w:t xml:space="preserve"> </w:t>
      </w:r>
      <w:r>
        <w:rPr>
          <w:rFonts w:hint="eastAsia"/>
        </w:rPr>
        <w:t>并发服务器。。。高效率的处理业务。。。。</w:t>
      </w:r>
    </w:p>
    <w:p w:rsidR="00813133" w:rsidRDefault="00813133" w:rsidP="003A237B">
      <w:pPr>
        <w:rPr>
          <w:rFonts w:hint="eastAsia"/>
        </w:rPr>
      </w:pPr>
      <w:r>
        <w:rPr>
          <w:rFonts w:hint="eastAsia"/>
        </w:rPr>
        <w:tab/>
      </w:r>
      <w:r>
        <w:rPr>
          <w:rFonts w:hint="eastAsia"/>
        </w:rPr>
        <w:tab/>
      </w:r>
      <w:r>
        <w:rPr>
          <w:rFonts w:hint="eastAsia"/>
        </w:rPr>
        <w:tab/>
      </w:r>
      <w:proofErr w:type="gramStart"/>
      <w:r>
        <w:rPr>
          <w:rFonts w:hint="eastAsia"/>
        </w:rPr>
        <w:t>多进程多</w:t>
      </w:r>
      <w:proofErr w:type="gramEnd"/>
      <w:r>
        <w:rPr>
          <w:rFonts w:hint="eastAsia"/>
        </w:rPr>
        <w:t>线程</w:t>
      </w:r>
      <w:r>
        <w:rPr>
          <w:rFonts w:hint="eastAsia"/>
        </w:rPr>
        <w:t>机制</w:t>
      </w:r>
    </w:p>
    <w:p w:rsidR="00813133" w:rsidRDefault="00813133" w:rsidP="003A237B">
      <w:pPr>
        <w:rPr>
          <w:rFonts w:hint="eastAsia"/>
        </w:rPr>
      </w:pPr>
      <w:r>
        <w:rPr>
          <w:rFonts w:hint="eastAsia"/>
        </w:rPr>
        <w:tab/>
      </w:r>
      <w:r>
        <w:rPr>
          <w:rFonts w:hint="eastAsia"/>
        </w:rPr>
        <w:tab/>
      </w:r>
      <w:r>
        <w:rPr>
          <w:rFonts w:hint="eastAsia"/>
        </w:rPr>
        <w:tab/>
      </w:r>
      <w:proofErr w:type="gramStart"/>
      <w:r>
        <w:rPr>
          <w:rFonts w:hint="eastAsia"/>
        </w:rPr>
        <w:t>进程间锁机制</w:t>
      </w:r>
      <w:proofErr w:type="gramEnd"/>
      <w:r>
        <w:rPr>
          <w:rFonts w:hint="eastAsia"/>
        </w:rPr>
        <w:t>。。。。。。线程锁</w:t>
      </w:r>
      <w:r>
        <w:rPr>
          <w:rFonts w:hint="eastAsia"/>
        </w:rPr>
        <w:t xml:space="preserve"> </w:t>
      </w:r>
      <w:r>
        <w:rPr>
          <w:rFonts w:hint="eastAsia"/>
        </w:rPr>
        <w:t>（</w:t>
      </w:r>
      <w:r w:rsidR="006428BB">
        <w:rPr>
          <w:rFonts w:hint="eastAsia"/>
        </w:rPr>
        <w:t>同步和互斥</w:t>
      </w:r>
      <w:r w:rsidR="006428BB">
        <w:rPr>
          <w:rFonts w:hint="eastAsia"/>
        </w:rPr>
        <w:t xml:space="preserve"> </w:t>
      </w:r>
      <w:r w:rsidR="006428BB">
        <w:rPr>
          <w:rFonts w:hint="eastAsia"/>
        </w:rPr>
        <w:t>信号量的两种用法</w:t>
      </w:r>
      <w:r>
        <w:rPr>
          <w:rFonts w:hint="eastAsia"/>
        </w:rPr>
        <w:t>）</w:t>
      </w:r>
    </w:p>
    <w:p w:rsidR="00813133" w:rsidRDefault="00813133" w:rsidP="003A237B">
      <w:pPr>
        <w:rPr>
          <w:rFonts w:hint="eastAsia"/>
        </w:rPr>
      </w:pPr>
      <w:r>
        <w:rPr>
          <w:rFonts w:hint="eastAsia"/>
        </w:rPr>
        <w:tab/>
      </w:r>
      <w:r>
        <w:rPr>
          <w:rFonts w:hint="eastAsia"/>
        </w:rPr>
        <w:tab/>
      </w:r>
      <w:r>
        <w:rPr>
          <w:rFonts w:hint="eastAsia"/>
        </w:rPr>
        <w:tab/>
      </w:r>
      <w:r>
        <w:rPr>
          <w:rFonts w:hint="eastAsia"/>
        </w:rPr>
        <w:t>进程间通讯（共享内存、消息队列、</w:t>
      </w:r>
      <w:r>
        <w:rPr>
          <w:rFonts w:hint="eastAsia"/>
        </w:rPr>
        <w:t>socket</w:t>
      </w:r>
      <w:r>
        <w:rPr>
          <w:rFonts w:hint="eastAsia"/>
        </w:rPr>
        <w:t>、）</w:t>
      </w:r>
    </w:p>
    <w:p w:rsidR="006428BB" w:rsidRDefault="006428BB" w:rsidP="003A237B">
      <w:pPr>
        <w:rPr>
          <w:rFonts w:hint="eastAsia"/>
        </w:rPr>
      </w:pPr>
      <w:r>
        <w:rPr>
          <w:rFonts w:hint="eastAsia"/>
        </w:rPr>
        <w:tab/>
      </w:r>
      <w:r>
        <w:rPr>
          <w:rFonts w:hint="eastAsia"/>
        </w:rPr>
        <w:tab/>
      </w:r>
      <w:r>
        <w:rPr>
          <w:rFonts w:hint="eastAsia"/>
        </w:rPr>
        <w:tab/>
        <w:t>=======</w:t>
      </w:r>
      <w:proofErr w:type="gramStart"/>
      <w:r>
        <w:rPr>
          <w:rFonts w:hint="eastAsia"/>
        </w:rPr>
        <w:t>》</w:t>
      </w:r>
      <w:proofErr w:type="gramEnd"/>
      <w:r>
        <w:rPr>
          <w:rFonts w:hint="eastAsia"/>
        </w:rPr>
        <w:t>死的知识点。。。</w:t>
      </w:r>
    </w:p>
    <w:p w:rsidR="006428BB" w:rsidRDefault="006428BB" w:rsidP="003A237B">
      <w:pPr>
        <w:rPr>
          <w:rFonts w:hint="eastAsia"/>
        </w:rPr>
      </w:pPr>
      <w:r>
        <w:rPr>
          <w:rFonts w:hint="eastAsia"/>
        </w:rPr>
        <w:tab/>
      </w:r>
      <w:r>
        <w:rPr>
          <w:rFonts w:hint="eastAsia"/>
        </w:rPr>
        <w:tab/>
        <w:t>2</w:t>
      </w:r>
      <w:r>
        <w:rPr>
          <w:rFonts w:hint="eastAsia"/>
        </w:rPr>
        <w:t>、报文的打包机制</w:t>
      </w:r>
    </w:p>
    <w:p w:rsidR="006428BB" w:rsidRDefault="006428BB" w:rsidP="003A237B">
      <w:pPr>
        <w:rPr>
          <w:rFonts w:hint="eastAsia"/>
        </w:rPr>
      </w:pPr>
      <w:r>
        <w:rPr>
          <w:rFonts w:hint="eastAsia"/>
        </w:rPr>
        <w:tab/>
      </w:r>
      <w:r>
        <w:rPr>
          <w:rFonts w:hint="eastAsia"/>
        </w:rPr>
        <w:tab/>
      </w:r>
      <w:r>
        <w:rPr>
          <w:rFonts w:hint="eastAsia"/>
        </w:rPr>
        <w:tab/>
      </w:r>
      <w:r>
        <w:rPr>
          <w:rFonts w:hint="eastAsia"/>
        </w:rPr>
        <w:tab/>
      </w:r>
      <w:r>
        <w:rPr>
          <w:rFonts w:hint="eastAsia"/>
        </w:rPr>
        <w:t>自定义报文</w:t>
      </w:r>
    </w:p>
    <w:p w:rsidR="006428BB" w:rsidRDefault="006428BB" w:rsidP="003A237B">
      <w:pPr>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json</w:t>
      </w:r>
      <w:proofErr w:type="spellEnd"/>
      <w:proofErr w:type="gramEnd"/>
      <w:r>
        <w:rPr>
          <w:rFonts w:hint="eastAsia"/>
        </w:rPr>
        <w:t xml:space="preserve"> xml der</w:t>
      </w:r>
    </w:p>
    <w:p w:rsidR="006428BB" w:rsidRDefault="006428BB" w:rsidP="003A237B">
      <w:pPr>
        <w:rPr>
          <w:rFonts w:hint="eastAsia"/>
        </w:rPr>
      </w:pPr>
      <w:r>
        <w:rPr>
          <w:rFonts w:hint="eastAsia"/>
        </w:rPr>
        <w:tab/>
      </w:r>
      <w:r>
        <w:rPr>
          <w:rFonts w:hint="eastAsia"/>
        </w:rPr>
        <w:tab/>
        <w:t>3</w:t>
      </w:r>
      <w:r>
        <w:rPr>
          <w:rFonts w:hint="eastAsia"/>
        </w:rPr>
        <w:t>、</w:t>
      </w:r>
      <w:r>
        <w:rPr>
          <w:rFonts w:hint="eastAsia"/>
        </w:rPr>
        <w:t>TCP/IP</w:t>
      </w:r>
      <w:r>
        <w:rPr>
          <w:rFonts w:hint="eastAsia"/>
        </w:rPr>
        <w:t>的深入编程</w:t>
      </w:r>
    </w:p>
    <w:p w:rsidR="006428BB" w:rsidRDefault="006428BB" w:rsidP="003A237B">
      <w:pPr>
        <w:rPr>
          <w:rFonts w:hint="eastAsia"/>
        </w:rPr>
      </w:pPr>
      <w:r>
        <w:rPr>
          <w:rFonts w:hint="eastAsia"/>
        </w:rPr>
        <w:tab/>
      </w:r>
      <w:r>
        <w:rPr>
          <w:rFonts w:hint="eastAsia"/>
        </w:rPr>
        <w:tab/>
      </w:r>
      <w:r>
        <w:rPr>
          <w:rFonts w:hint="eastAsia"/>
        </w:rPr>
        <w:tab/>
      </w:r>
      <w:r>
        <w:rPr>
          <w:rFonts w:hint="eastAsia"/>
        </w:rPr>
        <w:tab/>
      </w:r>
      <w:proofErr w:type="spellStart"/>
      <w:r>
        <w:rPr>
          <w:rFonts w:hint="eastAsia"/>
        </w:rPr>
        <w:t>tcpip</w:t>
      </w:r>
      <w:proofErr w:type="spellEnd"/>
      <w:r>
        <w:rPr>
          <w:rFonts w:hint="eastAsia"/>
        </w:rPr>
        <w:t>写入深入分析</w:t>
      </w:r>
      <w:r>
        <w:rPr>
          <w:rFonts w:hint="eastAsia"/>
        </w:rPr>
        <w:t xml:space="preserve"> </w:t>
      </w:r>
      <w:r>
        <w:rPr>
          <w:rFonts w:hint="eastAsia"/>
        </w:rPr>
        <w:t>（</w:t>
      </w:r>
      <w:proofErr w:type="gramStart"/>
      <w:r>
        <w:rPr>
          <w:rFonts w:hint="eastAsia"/>
        </w:rPr>
        <w:t>粘包无</w:t>
      </w:r>
      <w:proofErr w:type="gramEnd"/>
      <w:r>
        <w:rPr>
          <w:rFonts w:hint="eastAsia"/>
        </w:rPr>
        <w:t>边界、连接数、</w:t>
      </w:r>
      <w:r>
        <w:rPr>
          <w:rFonts w:hint="eastAsia"/>
        </w:rPr>
        <w:t>5</w:t>
      </w:r>
      <w:r>
        <w:rPr>
          <w:rFonts w:hint="eastAsia"/>
        </w:rPr>
        <w:t>种服务器模型）</w:t>
      </w:r>
    </w:p>
    <w:p w:rsidR="00216F7A" w:rsidRDefault="00216F7A" w:rsidP="003A237B">
      <w:pPr>
        <w:rPr>
          <w:rFonts w:hint="eastAsia"/>
        </w:rPr>
      </w:pPr>
      <w:r>
        <w:rPr>
          <w:rFonts w:hint="eastAsia"/>
        </w:rPr>
        <w:tab/>
      </w:r>
      <w:r>
        <w:rPr>
          <w:rFonts w:hint="eastAsia"/>
        </w:rPr>
        <w:tab/>
        <w:t>4</w:t>
      </w:r>
      <w:r>
        <w:rPr>
          <w:rFonts w:hint="eastAsia"/>
        </w:rPr>
        <w:t>、</w:t>
      </w:r>
      <w:r>
        <w:rPr>
          <w:rFonts w:hint="eastAsia"/>
        </w:rPr>
        <w:t>=======</w:t>
      </w:r>
      <w:proofErr w:type="gramStart"/>
      <w:r>
        <w:rPr>
          <w:rFonts w:hint="eastAsia"/>
        </w:rPr>
        <w:t>》</w:t>
      </w:r>
      <w:proofErr w:type="gramEnd"/>
      <w:r>
        <w:rPr>
          <w:rFonts w:hint="eastAsia"/>
        </w:rPr>
        <w:t>商业代码级别的服务框架。。。</w:t>
      </w:r>
    </w:p>
    <w:bookmarkEnd w:id="19"/>
    <w:p w:rsidR="00216F7A" w:rsidRDefault="00216F7A" w:rsidP="003A237B">
      <w:pPr>
        <w:rPr>
          <w:rFonts w:hint="eastAsia"/>
        </w:rPr>
      </w:pPr>
    </w:p>
    <w:p w:rsidR="00216F7A" w:rsidRDefault="00216F7A" w:rsidP="003A237B">
      <w:pPr>
        <w:rPr>
          <w:rFonts w:hint="eastAsia"/>
        </w:rPr>
      </w:pPr>
      <w:r>
        <w:rPr>
          <w:rFonts w:hint="eastAsia"/>
        </w:rPr>
        <w:t>===============</w:t>
      </w:r>
      <w:r>
        <w:rPr>
          <w:rFonts w:hint="eastAsia"/>
        </w:rPr>
        <w:t>》</w:t>
      </w:r>
    </w:p>
    <w:p w:rsidR="00216F7A" w:rsidRPr="00216F7A" w:rsidRDefault="00216F7A" w:rsidP="003A237B">
      <w:pPr>
        <w:rPr>
          <w:rFonts w:hint="eastAsia"/>
        </w:rPr>
      </w:pPr>
    </w:p>
    <w:p w:rsidR="006428BB" w:rsidRDefault="006428BB" w:rsidP="003A237B">
      <w:pPr>
        <w:rPr>
          <w:rFonts w:hint="eastAsia"/>
        </w:rPr>
      </w:pPr>
    </w:p>
    <w:p w:rsidR="006428BB" w:rsidRDefault="006428BB" w:rsidP="003A237B">
      <w:pPr>
        <w:rPr>
          <w:rFonts w:hint="eastAsia"/>
        </w:rPr>
      </w:pPr>
    </w:p>
    <w:p w:rsidR="006428BB" w:rsidRDefault="006428BB" w:rsidP="003A237B">
      <w:pPr>
        <w:rPr>
          <w:rFonts w:hint="eastAsia"/>
        </w:rPr>
      </w:pPr>
    </w:p>
    <w:p w:rsidR="00813133" w:rsidRPr="00813133" w:rsidRDefault="00813133" w:rsidP="003A237B">
      <w:pPr>
        <w:rPr>
          <w:rFonts w:hint="eastAsia"/>
        </w:rPr>
      </w:pPr>
      <w:r>
        <w:rPr>
          <w:rFonts w:hint="eastAsia"/>
        </w:rPr>
        <w:tab/>
      </w:r>
    </w:p>
    <w:p w:rsidR="003A237B" w:rsidRPr="003A237B" w:rsidRDefault="003A237B" w:rsidP="003A237B">
      <w:pPr>
        <w:rPr>
          <w:rFonts w:hint="eastAsia"/>
        </w:rPr>
      </w:pPr>
      <w:r>
        <w:rPr>
          <w:rFonts w:hint="eastAsia"/>
        </w:rPr>
        <w:tab/>
      </w:r>
      <w:r>
        <w:rPr>
          <w:rFonts w:hint="eastAsia"/>
        </w:rPr>
        <w:tab/>
      </w:r>
    </w:p>
    <w:p w:rsidR="003A237B" w:rsidRPr="003A237B" w:rsidRDefault="003A237B" w:rsidP="00F24195">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rsidR="003A237B" w:rsidRDefault="003A237B" w:rsidP="00F24195">
      <w:pPr>
        <w:rPr>
          <w:rFonts w:hint="eastAsia"/>
        </w:rPr>
      </w:pPr>
    </w:p>
    <w:p w:rsidR="003A237B" w:rsidRDefault="003A237B" w:rsidP="00F24195">
      <w:pPr>
        <w:rPr>
          <w:rFonts w:hint="eastAsia"/>
        </w:rPr>
      </w:pPr>
    </w:p>
    <w:p w:rsidR="003A237B" w:rsidRDefault="003A237B" w:rsidP="00F24195">
      <w:pPr>
        <w:rPr>
          <w:rFonts w:hint="eastAsia"/>
        </w:rPr>
      </w:pPr>
    </w:p>
    <w:p w:rsidR="003A237B" w:rsidRDefault="003A237B" w:rsidP="00F24195">
      <w:pPr>
        <w:rPr>
          <w:rFonts w:hint="eastAsia"/>
        </w:rPr>
      </w:pPr>
    </w:p>
    <w:p w:rsidR="003A237B" w:rsidRDefault="003A237B" w:rsidP="00F24195"/>
    <w:p w:rsidR="0023411C" w:rsidRDefault="0023411C" w:rsidP="00F24195"/>
    <w:sectPr w:rsidR="0023411C">
      <w:headerReference w:type="default" r:id="rI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95A" w:rsidRDefault="0074095A" w:rsidP="00256AA6">
      <w:r>
        <w:separator/>
      </w:r>
    </w:p>
  </w:endnote>
  <w:endnote w:type="continuationSeparator" w:id="0">
    <w:p w:rsidR="0074095A" w:rsidRDefault="0074095A" w:rsidP="0025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95A" w:rsidRDefault="0074095A" w:rsidP="00256AA6">
      <w:r>
        <w:separator/>
      </w:r>
    </w:p>
  </w:footnote>
  <w:footnote w:type="continuationSeparator" w:id="0">
    <w:p w:rsidR="0074095A" w:rsidRDefault="0074095A" w:rsidP="0025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EE1" w:rsidRDefault="00682EE1" w:rsidP="00256AA6">
    <w:pPr>
      <w:pStyle w:val="a5"/>
      <w:ind w:firstLineChars="50" w:firstLine="90"/>
      <w:jc w:val="both"/>
    </w:pPr>
    <w:r>
      <w:rPr>
        <w:rFonts w:hint="eastAsia"/>
      </w:rPr>
      <w:t>轻松入门</w:t>
    </w:r>
    <w:r>
      <w:rPr>
        <w:rFonts w:hint="eastAsia"/>
      </w:rPr>
      <w:t xml:space="preserve"> </w:t>
    </w:r>
    <w:r>
      <w:rPr>
        <w:rFonts w:hint="eastAsia"/>
      </w:rPr>
      <w:t>实战应用</w:t>
    </w:r>
    <w:r>
      <w:rPr>
        <w:rFonts w:hint="eastAsia"/>
      </w:rPr>
      <w:t xml:space="preserve">         </w:t>
    </w:r>
    <w:r>
      <w:rPr>
        <w:rFonts w:hint="eastAsia"/>
      </w:rPr>
      <w:t>从项目开发角度</w:t>
    </w:r>
    <w:r>
      <w:rPr>
        <w:rFonts w:hint="eastAsia"/>
      </w:rPr>
      <w:t xml:space="preserve"> </w:t>
    </w:r>
    <w:r>
      <w:rPr>
        <w:rFonts w:hint="eastAsia"/>
      </w:rPr>
      <w:t>为你搭建完整的知识体系</w:t>
    </w:r>
    <w:r>
      <w:rPr>
        <w:rFonts w:hint="eastAsia"/>
      </w:rPr>
      <w:t xml:space="preserve">          </w:t>
    </w:r>
    <w:proofErr w:type="spellStart"/>
    <w:r>
      <w:rPr>
        <w:rFonts w:hint="eastAsia"/>
      </w:rPr>
      <w:t>wangbaoming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33A6"/>
    <w:multiLevelType w:val="hybridMultilevel"/>
    <w:tmpl w:val="51E07104"/>
    <w:lvl w:ilvl="0" w:tplc="17427E0E">
      <w:start w:val="1"/>
      <w:numFmt w:val="bullet"/>
      <w:lvlText w:val=""/>
      <w:lvlJc w:val="left"/>
      <w:pPr>
        <w:tabs>
          <w:tab w:val="num" w:pos="720"/>
        </w:tabs>
        <w:ind w:left="720" w:hanging="360"/>
      </w:pPr>
      <w:rPr>
        <w:rFonts w:ascii="Wingdings" w:hAnsi="Wingdings" w:hint="default"/>
      </w:rPr>
    </w:lvl>
    <w:lvl w:ilvl="1" w:tplc="72C2DFC8" w:tentative="1">
      <w:start w:val="1"/>
      <w:numFmt w:val="bullet"/>
      <w:lvlText w:val=""/>
      <w:lvlJc w:val="left"/>
      <w:pPr>
        <w:tabs>
          <w:tab w:val="num" w:pos="1440"/>
        </w:tabs>
        <w:ind w:left="1440" w:hanging="360"/>
      </w:pPr>
      <w:rPr>
        <w:rFonts w:ascii="Wingdings" w:hAnsi="Wingdings" w:hint="default"/>
      </w:rPr>
    </w:lvl>
    <w:lvl w:ilvl="2" w:tplc="8FBC99AA" w:tentative="1">
      <w:start w:val="1"/>
      <w:numFmt w:val="bullet"/>
      <w:lvlText w:val=""/>
      <w:lvlJc w:val="left"/>
      <w:pPr>
        <w:tabs>
          <w:tab w:val="num" w:pos="2160"/>
        </w:tabs>
        <w:ind w:left="2160" w:hanging="360"/>
      </w:pPr>
      <w:rPr>
        <w:rFonts w:ascii="Wingdings" w:hAnsi="Wingdings" w:hint="default"/>
      </w:rPr>
    </w:lvl>
    <w:lvl w:ilvl="3" w:tplc="7AE66B10" w:tentative="1">
      <w:start w:val="1"/>
      <w:numFmt w:val="bullet"/>
      <w:lvlText w:val=""/>
      <w:lvlJc w:val="left"/>
      <w:pPr>
        <w:tabs>
          <w:tab w:val="num" w:pos="2880"/>
        </w:tabs>
        <w:ind w:left="2880" w:hanging="360"/>
      </w:pPr>
      <w:rPr>
        <w:rFonts w:ascii="Wingdings" w:hAnsi="Wingdings" w:hint="default"/>
      </w:rPr>
    </w:lvl>
    <w:lvl w:ilvl="4" w:tplc="BD0ADCAC" w:tentative="1">
      <w:start w:val="1"/>
      <w:numFmt w:val="bullet"/>
      <w:lvlText w:val=""/>
      <w:lvlJc w:val="left"/>
      <w:pPr>
        <w:tabs>
          <w:tab w:val="num" w:pos="3600"/>
        </w:tabs>
        <w:ind w:left="3600" w:hanging="360"/>
      </w:pPr>
      <w:rPr>
        <w:rFonts w:ascii="Wingdings" w:hAnsi="Wingdings" w:hint="default"/>
      </w:rPr>
    </w:lvl>
    <w:lvl w:ilvl="5" w:tplc="3B78E9DC" w:tentative="1">
      <w:start w:val="1"/>
      <w:numFmt w:val="bullet"/>
      <w:lvlText w:val=""/>
      <w:lvlJc w:val="left"/>
      <w:pPr>
        <w:tabs>
          <w:tab w:val="num" w:pos="4320"/>
        </w:tabs>
        <w:ind w:left="4320" w:hanging="360"/>
      </w:pPr>
      <w:rPr>
        <w:rFonts w:ascii="Wingdings" w:hAnsi="Wingdings" w:hint="default"/>
      </w:rPr>
    </w:lvl>
    <w:lvl w:ilvl="6" w:tplc="59DCB39E" w:tentative="1">
      <w:start w:val="1"/>
      <w:numFmt w:val="bullet"/>
      <w:lvlText w:val=""/>
      <w:lvlJc w:val="left"/>
      <w:pPr>
        <w:tabs>
          <w:tab w:val="num" w:pos="5040"/>
        </w:tabs>
        <w:ind w:left="5040" w:hanging="360"/>
      </w:pPr>
      <w:rPr>
        <w:rFonts w:ascii="Wingdings" w:hAnsi="Wingdings" w:hint="default"/>
      </w:rPr>
    </w:lvl>
    <w:lvl w:ilvl="7" w:tplc="45E83A9E" w:tentative="1">
      <w:start w:val="1"/>
      <w:numFmt w:val="bullet"/>
      <w:lvlText w:val=""/>
      <w:lvlJc w:val="left"/>
      <w:pPr>
        <w:tabs>
          <w:tab w:val="num" w:pos="5760"/>
        </w:tabs>
        <w:ind w:left="5760" w:hanging="360"/>
      </w:pPr>
      <w:rPr>
        <w:rFonts w:ascii="Wingdings" w:hAnsi="Wingdings" w:hint="default"/>
      </w:rPr>
    </w:lvl>
    <w:lvl w:ilvl="8" w:tplc="315851AC" w:tentative="1">
      <w:start w:val="1"/>
      <w:numFmt w:val="bullet"/>
      <w:lvlText w:val=""/>
      <w:lvlJc w:val="left"/>
      <w:pPr>
        <w:tabs>
          <w:tab w:val="num" w:pos="6480"/>
        </w:tabs>
        <w:ind w:left="6480" w:hanging="360"/>
      </w:pPr>
      <w:rPr>
        <w:rFonts w:ascii="Wingdings" w:hAnsi="Wingdings" w:hint="default"/>
      </w:rPr>
    </w:lvl>
  </w:abstractNum>
  <w:abstractNum w:abstractNumId="1">
    <w:nsid w:val="0A714018"/>
    <w:multiLevelType w:val="hybridMultilevel"/>
    <w:tmpl w:val="179E65CC"/>
    <w:lvl w:ilvl="0" w:tplc="AF304892">
      <w:start w:val="1"/>
      <w:numFmt w:val="bullet"/>
      <w:lvlText w:val=""/>
      <w:lvlJc w:val="left"/>
      <w:pPr>
        <w:tabs>
          <w:tab w:val="num" w:pos="720"/>
        </w:tabs>
        <w:ind w:left="720" w:hanging="360"/>
      </w:pPr>
      <w:rPr>
        <w:rFonts w:ascii="Wingdings" w:hAnsi="Wingdings" w:hint="default"/>
      </w:rPr>
    </w:lvl>
    <w:lvl w:ilvl="1" w:tplc="621C38BC">
      <w:start w:val="2131"/>
      <w:numFmt w:val="bullet"/>
      <w:lvlText w:val=""/>
      <w:lvlJc w:val="left"/>
      <w:pPr>
        <w:tabs>
          <w:tab w:val="num" w:pos="1440"/>
        </w:tabs>
        <w:ind w:left="1440" w:hanging="360"/>
      </w:pPr>
      <w:rPr>
        <w:rFonts w:ascii="Wingdings" w:hAnsi="Wingdings" w:hint="default"/>
      </w:rPr>
    </w:lvl>
    <w:lvl w:ilvl="2" w:tplc="0D748768" w:tentative="1">
      <w:start w:val="1"/>
      <w:numFmt w:val="bullet"/>
      <w:lvlText w:val=""/>
      <w:lvlJc w:val="left"/>
      <w:pPr>
        <w:tabs>
          <w:tab w:val="num" w:pos="2160"/>
        </w:tabs>
        <w:ind w:left="2160" w:hanging="360"/>
      </w:pPr>
      <w:rPr>
        <w:rFonts w:ascii="Wingdings" w:hAnsi="Wingdings" w:hint="default"/>
      </w:rPr>
    </w:lvl>
    <w:lvl w:ilvl="3" w:tplc="3D8A3B7E" w:tentative="1">
      <w:start w:val="1"/>
      <w:numFmt w:val="bullet"/>
      <w:lvlText w:val=""/>
      <w:lvlJc w:val="left"/>
      <w:pPr>
        <w:tabs>
          <w:tab w:val="num" w:pos="2880"/>
        </w:tabs>
        <w:ind w:left="2880" w:hanging="360"/>
      </w:pPr>
      <w:rPr>
        <w:rFonts w:ascii="Wingdings" w:hAnsi="Wingdings" w:hint="default"/>
      </w:rPr>
    </w:lvl>
    <w:lvl w:ilvl="4" w:tplc="BFEE96E0" w:tentative="1">
      <w:start w:val="1"/>
      <w:numFmt w:val="bullet"/>
      <w:lvlText w:val=""/>
      <w:lvlJc w:val="left"/>
      <w:pPr>
        <w:tabs>
          <w:tab w:val="num" w:pos="3600"/>
        </w:tabs>
        <w:ind w:left="3600" w:hanging="360"/>
      </w:pPr>
      <w:rPr>
        <w:rFonts w:ascii="Wingdings" w:hAnsi="Wingdings" w:hint="default"/>
      </w:rPr>
    </w:lvl>
    <w:lvl w:ilvl="5" w:tplc="A8CE8F30" w:tentative="1">
      <w:start w:val="1"/>
      <w:numFmt w:val="bullet"/>
      <w:lvlText w:val=""/>
      <w:lvlJc w:val="left"/>
      <w:pPr>
        <w:tabs>
          <w:tab w:val="num" w:pos="4320"/>
        </w:tabs>
        <w:ind w:left="4320" w:hanging="360"/>
      </w:pPr>
      <w:rPr>
        <w:rFonts w:ascii="Wingdings" w:hAnsi="Wingdings" w:hint="default"/>
      </w:rPr>
    </w:lvl>
    <w:lvl w:ilvl="6" w:tplc="A65A403A" w:tentative="1">
      <w:start w:val="1"/>
      <w:numFmt w:val="bullet"/>
      <w:lvlText w:val=""/>
      <w:lvlJc w:val="left"/>
      <w:pPr>
        <w:tabs>
          <w:tab w:val="num" w:pos="5040"/>
        </w:tabs>
        <w:ind w:left="5040" w:hanging="360"/>
      </w:pPr>
      <w:rPr>
        <w:rFonts w:ascii="Wingdings" w:hAnsi="Wingdings" w:hint="default"/>
      </w:rPr>
    </w:lvl>
    <w:lvl w:ilvl="7" w:tplc="7DA813F6" w:tentative="1">
      <w:start w:val="1"/>
      <w:numFmt w:val="bullet"/>
      <w:lvlText w:val=""/>
      <w:lvlJc w:val="left"/>
      <w:pPr>
        <w:tabs>
          <w:tab w:val="num" w:pos="5760"/>
        </w:tabs>
        <w:ind w:left="5760" w:hanging="360"/>
      </w:pPr>
      <w:rPr>
        <w:rFonts w:ascii="Wingdings" w:hAnsi="Wingdings" w:hint="default"/>
      </w:rPr>
    </w:lvl>
    <w:lvl w:ilvl="8" w:tplc="45900196" w:tentative="1">
      <w:start w:val="1"/>
      <w:numFmt w:val="bullet"/>
      <w:lvlText w:val=""/>
      <w:lvlJc w:val="left"/>
      <w:pPr>
        <w:tabs>
          <w:tab w:val="num" w:pos="6480"/>
        </w:tabs>
        <w:ind w:left="6480" w:hanging="360"/>
      </w:pPr>
      <w:rPr>
        <w:rFonts w:ascii="Wingdings" w:hAnsi="Wingdings" w:hint="default"/>
      </w:rPr>
    </w:lvl>
  </w:abstractNum>
  <w:abstractNum w:abstractNumId="2">
    <w:nsid w:val="0C0B2850"/>
    <w:multiLevelType w:val="hybridMultilevel"/>
    <w:tmpl w:val="96CC8ADC"/>
    <w:lvl w:ilvl="0" w:tplc="98162718">
      <w:start w:val="1"/>
      <w:numFmt w:val="bullet"/>
      <w:lvlText w:val=""/>
      <w:lvlJc w:val="left"/>
      <w:pPr>
        <w:tabs>
          <w:tab w:val="num" w:pos="720"/>
        </w:tabs>
        <w:ind w:left="720" w:hanging="360"/>
      </w:pPr>
      <w:rPr>
        <w:rFonts w:ascii="Wingdings" w:hAnsi="Wingdings" w:hint="default"/>
      </w:rPr>
    </w:lvl>
    <w:lvl w:ilvl="1" w:tplc="4316F616" w:tentative="1">
      <w:start w:val="1"/>
      <w:numFmt w:val="bullet"/>
      <w:lvlText w:val=""/>
      <w:lvlJc w:val="left"/>
      <w:pPr>
        <w:tabs>
          <w:tab w:val="num" w:pos="1440"/>
        </w:tabs>
        <w:ind w:left="1440" w:hanging="360"/>
      </w:pPr>
      <w:rPr>
        <w:rFonts w:ascii="Wingdings" w:hAnsi="Wingdings" w:hint="default"/>
      </w:rPr>
    </w:lvl>
    <w:lvl w:ilvl="2" w:tplc="62A0045E" w:tentative="1">
      <w:start w:val="1"/>
      <w:numFmt w:val="bullet"/>
      <w:lvlText w:val=""/>
      <w:lvlJc w:val="left"/>
      <w:pPr>
        <w:tabs>
          <w:tab w:val="num" w:pos="2160"/>
        </w:tabs>
        <w:ind w:left="2160" w:hanging="360"/>
      </w:pPr>
      <w:rPr>
        <w:rFonts w:ascii="Wingdings" w:hAnsi="Wingdings" w:hint="default"/>
      </w:rPr>
    </w:lvl>
    <w:lvl w:ilvl="3" w:tplc="D3700B5C" w:tentative="1">
      <w:start w:val="1"/>
      <w:numFmt w:val="bullet"/>
      <w:lvlText w:val=""/>
      <w:lvlJc w:val="left"/>
      <w:pPr>
        <w:tabs>
          <w:tab w:val="num" w:pos="2880"/>
        </w:tabs>
        <w:ind w:left="2880" w:hanging="360"/>
      </w:pPr>
      <w:rPr>
        <w:rFonts w:ascii="Wingdings" w:hAnsi="Wingdings" w:hint="default"/>
      </w:rPr>
    </w:lvl>
    <w:lvl w:ilvl="4" w:tplc="44365F4E" w:tentative="1">
      <w:start w:val="1"/>
      <w:numFmt w:val="bullet"/>
      <w:lvlText w:val=""/>
      <w:lvlJc w:val="left"/>
      <w:pPr>
        <w:tabs>
          <w:tab w:val="num" w:pos="3600"/>
        </w:tabs>
        <w:ind w:left="3600" w:hanging="360"/>
      </w:pPr>
      <w:rPr>
        <w:rFonts w:ascii="Wingdings" w:hAnsi="Wingdings" w:hint="default"/>
      </w:rPr>
    </w:lvl>
    <w:lvl w:ilvl="5" w:tplc="99B680C2" w:tentative="1">
      <w:start w:val="1"/>
      <w:numFmt w:val="bullet"/>
      <w:lvlText w:val=""/>
      <w:lvlJc w:val="left"/>
      <w:pPr>
        <w:tabs>
          <w:tab w:val="num" w:pos="4320"/>
        </w:tabs>
        <w:ind w:left="4320" w:hanging="360"/>
      </w:pPr>
      <w:rPr>
        <w:rFonts w:ascii="Wingdings" w:hAnsi="Wingdings" w:hint="default"/>
      </w:rPr>
    </w:lvl>
    <w:lvl w:ilvl="6" w:tplc="0FD23C3E" w:tentative="1">
      <w:start w:val="1"/>
      <w:numFmt w:val="bullet"/>
      <w:lvlText w:val=""/>
      <w:lvlJc w:val="left"/>
      <w:pPr>
        <w:tabs>
          <w:tab w:val="num" w:pos="5040"/>
        </w:tabs>
        <w:ind w:left="5040" w:hanging="360"/>
      </w:pPr>
      <w:rPr>
        <w:rFonts w:ascii="Wingdings" w:hAnsi="Wingdings" w:hint="default"/>
      </w:rPr>
    </w:lvl>
    <w:lvl w:ilvl="7" w:tplc="A56A7C42" w:tentative="1">
      <w:start w:val="1"/>
      <w:numFmt w:val="bullet"/>
      <w:lvlText w:val=""/>
      <w:lvlJc w:val="left"/>
      <w:pPr>
        <w:tabs>
          <w:tab w:val="num" w:pos="5760"/>
        </w:tabs>
        <w:ind w:left="5760" w:hanging="360"/>
      </w:pPr>
      <w:rPr>
        <w:rFonts w:ascii="Wingdings" w:hAnsi="Wingdings" w:hint="default"/>
      </w:rPr>
    </w:lvl>
    <w:lvl w:ilvl="8" w:tplc="8D685F92" w:tentative="1">
      <w:start w:val="1"/>
      <w:numFmt w:val="bullet"/>
      <w:lvlText w:val=""/>
      <w:lvlJc w:val="left"/>
      <w:pPr>
        <w:tabs>
          <w:tab w:val="num" w:pos="6480"/>
        </w:tabs>
        <w:ind w:left="6480" w:hanging="360"/>
      </w:pPr>
      <w:rPr>
        <w:rFonts w:ascii="Wingdings" w:hAnsi="Wingdings" w:hint="default"/>
      </w:rPr>
    </w:lvl>
  </w:abstractNum>
  <w:abstractNum w:abstractNumId="3">
    <w:nsid w:val="0E1A365A"/>
    <w:multiLevelType w:val="hybridMultilevel"/>
    <w:tmpl w:val="9A30C86E"/>
    <w:lvl w:ilvl="0" w:tplc="C12EB5AA">
      <w:start w:val="1"/>
      <w:numFmt w:val="bullet"/>
      <w:lvlText w:val=""/>
      <w:lvlJc w:val="left"/>
      <w:pPr>
        <w:tabs>
          <w:tab w:val="num" w:pos="720"/>
        </w:tabs>
        <w:ind w:left="720" w:hanging="360"/>
      </w:pPr>
      <w:rPr>
        <w:rFonts w:ascii="Wingdings" w:hAnsi="Wingdings" w:hint="default"/>
      </w:rPr>
    </w:lvl>
    <w:lvl w:ilvl="1" w:tplc="ED186536" w:tentative="1">
      <w:start w:val="1"/>
      <w:numFmt w:val="bullet"/>
      <w:lvlText w:val=""/>
      <w:lvlJc w:val="left"/>
      <w:pPr>
        <w:tabs>
          <w:tab w:val="num" w:pos="1440"/>
        </w:tabs>
        <w:ind w:left="1440" w:hanging="360"/>
      </w:pPr>
      <w:rPr>
        <w:rFonts w:ascii="Wingdings" w:hAnsi="Wingdings" w:hint="default"/>
      </w:rPr>
    </w:lvl>
    <w:lvl w:ilvl="2" w:tplc="4C8C2DCA" w:tentative="1">
      <w:start w:val="1"/>
      <w:numFmt w:val="bullet"/>
      <w:lvlText w:val=""/>
      <w:lvlJc w:val="left"/>
      <w:pPr>
        <w:tabs>
          <w:tab w:val="num" w:pos="2160"/>
        </w:tabs>
        <w:ind w:left="2160" w:hanging="360"/>
      </w:pPr>
      <w:rPr>
        <w:rFonts w:ascii="Wingdings" w:hAnsi="Wingdings" w:hint="default"/>
      </w:rPr>
    </w:lvl>
    <w:lvl w:ilvl="3" w:tplc="13562D74" w:tentative="1">
      <w:start w:val="1"/>
      <w:numFmt w:val="bullet"/>
      <w:lvlText w:val=""/>
      <w:lvlJc w:val="left"/>
      <w:pPr>
        <w:tabs>
          <w:tab w:val="num" w:pos="2880"/>
        </w:tabs>
        <w:ind w:left="2880" w:hanging="360"/>
      </w:pPr>
      <w:rPr>
        <w:rFonts w:ascii="Wingdings" w:hAnsi="Wingdings" w:hint="default"/>
      </w:rPr>
    </w:lvl>
    <w:lvl w:ilvl="4" w:tplc="14F8F3C2" w:tentative="1">
      <w:start w:val="1"/>
      <w:numFmt w:val="bullet"/>
      <w:lvlText w:val=""/>
      <w:lvlJc w:val="left"/>
      <w:pPr>
        <w:tabs>
          <w:tab w:val="num" w:pos="3600"/>
        </w:tabs>
        <w:ind w:left="3600" w:hanging="360"/>
      </w:pPr>
      <w:rPr>
        <w:rFonts w:ascii="Wingdings" w:hAnsi="Wingdings" w:hint="default"/>
      </w:rPr>
    </w:lvl>
    <w:lvl w:ilvl="5" w:tplc="E3B05E50" w:tentative="1">
      <w:start w:val="1"/>
      <w:numFmt w:val="bullet"/>
      <w:lvlText w:val=""/>
      <w:lvlJc w:val="left"/>
      <w:pPr>
        <w:tabs>
          <w:tab w:val="num" w:pos="4320"/>
        </w:tabs>
        <w:ind w:left="4320" w:hanging="360"/>
      </w:pPr>
      <w:rPr>
        <w:rFonts w:ascii="Wingdings" w:hAnsi="Wingdings" w:hint="default"/>
      </w:rPr>
    </w:lvl>
    <w:lvl w:ilvl="6" w:tplc="9056D058" w:tentative="1">
      <w:start w:val="1"/>
      <w:numFmt w:val="bullet"/>
      <w:lvlText w:val=""/>
      <w:lvlJc w:val="left"/>
      <w:pPr>
        <w:tabs>
          <w:tab w:val="num" w:pos="5040"/>
        </w:tabs>
        <w:ind w:left="5040" w:hanging="360"/>
      </w:pPr>
      <w:rPr>
        <w:rFonts w:ascii="Wingdings" w:hAnsi="Wingdings" w:hint="default"/>
      </w:rPr>
    </w:lvl>
    <w:lvl w:ilvl="7" w:tplc="5B18FFCC" w:tentative="1">
      <w:start w:val="1"/>
      <w:numFmt w:val="bullet"/>
      <w:lvlText w:val=""/>
      <w:lvlJc w:val="left"/>
      <w:pPr>
        <w:tabs>
          <w:tab w:val="num" w:pos="5760"/>
        </w:tabs>
        <w:ind w:left="5760" w:hanging="360"/>
      </w:pPr>
      <w:rPr>
        <w:rFonts w:ascii="Wingdings" w:hAnsi="Wingdings" w:hint="default"/>
      </w:rPr>
    </w:lvl>
    <w:lvl w:ilvl="8" w:tplc="F1B09E7A" w:tentative="1">
      <w:start w:val="1"/>
      <w:numFmt w:val="bullet"/>
      <w:lvlText w:val=""/>
      <w:lvlJc w:val="left"/>
      <w:pPr>
        <w:tabs>
          <w:tab w:val="num" w:pos="6480"/>
        </w:tabs>
        <w:ind w:left="6480" w:hanging="360"/>
      </w:pPr>
      <w:rPr>
        <w:rFonts w:ascii="Wingdings" w:hAnsi="Wingdings" w:hint="default"/>
      </w:rPr>
    </w:lvl>
  </w:abstractNum>
  <w:abstractNum w:abstractNumId="4">
    <w:nsid w:val="125F769C"/>
    <w:multiLevelType w:val="hybridMultilevel"/>
    <w:tmpl w:val="2AA446A6"/>
    <w:lvl w:ilvl="0" w:tplc="C980DC5A">
      <w:start w:val="1"/>
      <w:numFmt w:val="bullet"/>
      <w:lvlText w:val=""/>
      <w:lvlJc w:val="left"/>
      <w:pPr>
        <w:tabs>
          <w:tab w:val="num" w:pos="720"/>
        </w:tabs>
        <w:ind w:left="720" w:hanging="360"/>
      </w:pPr>
      <w:rPr>
        <w:rFonts w:ascii="Wingdings" w:hAnsi="Wingdings" w:hint="default"/>
      </w:rPr>
    </w:lvl>
    <w:lvl w:ilvl="1" w:tplc="FB266C86" w:tentative="1">
      <w:start w:val="1"/>
      <w:numFmt w:val="bullet"/>
      <w:lvlText w:val=""/>
      <w:lvlJc w:val="left"/>
      <w:pPr>
        <w:tabs>
          <w:tab w:val="num" w:pos="1440"/>
        </w:tabs>
        <w:ind w:left="1440" w:hanging="360"/>
      </w:pPr>
      <w:rPr>
        <w:rFonts w:ascii="Wingdings" w:hAnsi="Wingdings" w:hint="default"/>
      </w:rPr>
    </w:lvl>
    <w:lvl w:ilvl="2" w:tplc="EC204F88" w:tentative="1">
      <w:start w:val="1"/>
      <w:numFmt w:val="bullet"/>
      <w:lvlText w:val=""/>
      <w:lvlJc w:val="left"/>
      <w:pPr>
        <w:tabs>
          <w:tab w:val="num" w:pos="2160"/>
        </w:tabs>
        <w:ind w:left="2160" w:hanging="360"/>
      </w:pPr>
      <w:rPr>
        <w:rFonts w:ascii="Wingdings" w:hAnsi="Wingdings" w:hint="default"/>
      </w:rPr>
    </w:lvl>
    <w:lvl w:ilvl="3" w:tplc="950A4E74" w:tentative="1">
      <w:start w:val="1"/>
      <w:numFmt w:val="bullet"/>
      <w:lvlText w:val=""/>
      <w:lvlJc w:val="left"/>
      <w:pPr>
        <w:tabs>
          <w:tab w:val="num" w:pos="2880"/>
        </w:tabs>
        <w:ind w:left="2880" w:hanging="360"/>
      </w:pPr>
      <w:rPr>
        <w:rFonts w:ascii="Wingdings" w:hAnsi="Wingdings" w:hint="default"/>
      </w:rPr>
    </w:lvl>
    <w:lvl w:ilvl="4" w:tplc="35289B40" w:tentative="1">
      <w:start w:val="1"/>
      <w:numFmt w:val="bullet"/>
      <w:lvlText w:val=""/>
      <w:lvlJc w:val="left"/>
      <w:pPr>
        <w:tabs>
          <w:tab w:val="num" w:pos="3600"/>
        </w:tabs>
        <w:ind w:left="3600" w:hanging="360"/>
      </w:pPr>
      <w:rPr>
        <w:rFonts w:ascii="Wingdings" w:hAnsi="Wingdings" w:hint="default"/>
      </w:rPr>
    </w:lvl>
    <w:lvl w:ilvl="5" w:tplc="4EC2F996" w:tentative="1">
      <w:start w:val="1"/>
      <w:numFmt w:val="bullet"/>
      <w:lvlText w:val=""/>
      <w:lvlJc w:val="left"/>
      <w:pPr>
        <w:tabs>
          <w:tab w:val="num" w:pos="4320"/>
        </w:tabs>
        <w:ind w:left="4320" w:hanging="360"/>
      </w:pPr>
      <w:rPr>
        <w:rFonts w:ascii="Wingdings" w:hAnsi="Wingdings" w:hint="default"/>
      </w:rPr>
    </w:lvl>
    <w:lvl w:ilvl="6" w:tplc="BAB42278" w:tentative="1">
      <w:start w:val="1"/>
      <w:numFmt w:val="bullet"/>
      <w:lvlText w:val=""/>
      <w:lvlJc w:val="left"/>
      <w:pPr>
        <w:tabs>
          <w:tab w:val="num" w:pos="5040"/>
        </w:tabs>
        <w:ind w:left="5040" w:hanging="360"/>
      </w:pPr>
      <w:rPr>
        <w:rFonts w:ascii="Wingdings" w:hAnsi="Wingdings" w:hint="default"/>
      </w:rPr>
    </w:lvl>
    <w:lvl w:ilvl="7" w:tplc="A5647086" w:tentative="1">
      <w:start w:val="1"/>
      <w:numFmt w:val="bullet"/>
      <w:lvlText w:val=""/>
      <w:lvlJc w:val="left"/>
      <w:pPr>
        <w:tabs>
          <w:tab w:val="num" w:pos="5760"/>
        </w:tabs>
        <w:ind w:left="5760" w:hanging="360"/>
      </w:pPr>
      <w:rPr>
        <w:rFonts w:ascii="Wingdings" w:hAnsi="Wingdings" w:hint="default"/>
      </w:rPr>
    </w:lvl>
    <w:lvl w:ilvl="8" w:tplc="1DB02ED4" w:tentative="1">
      <w:start w:val="1"/>
      <w:numFmt w:val="bullet"/>
      <w:lvlText w:val=""/>
      <w:lvlJc w:val="left"/>
      <w:pPr>
        <w:tabs>
          <w:tab w:val="num" w:pos="6480"/>
        </w:tabs>
        <w:ind w:left="6480" w:hanging="360"/>
      </w:pPr>
      <w:rPr>
        <w:rFonts w:ascii="Wingdings" w:hAnsi="Wingdings" w:hint="default"/>
      </w:rPr>
    </w:lvl>
  </w:abstractNum>
  <w:abstractNum w:abstractNumId="5">
    <w:nsid w:val="14011249"/>
    <w:multiLevelType w:val="hybridMultilevel"/>
    <w:tmpl w:val="3EA4778A"/>
    <w:lvl w:ilvl="0" w:tplc="594C1742">
      <w:start w:val="1"/>
      <w:numFmt w:val="bullet"/>
      <w:lvlText w:val=""/>
      <w:lvlJc w:val="left"/>
      <w:pPr>
        <w:tabs>
          <w:tab w:val="num" w:pos="720"/>
        </w:tabs>
        <w:ind w:left="720" w:hanging="360"/>
      </w:pPr>
      <w:rPr>
        <w:rFonts w:ascii="Wingdings" w:hAnsi="Wingdings" w:hint="default"/>
      </w:rPr>
    </w:lvl>
    <w:lvl w:ilvl="1" w:tplc="C024A88C">
      <w:start w:val="2131"/>
      <w:numFmt w:val="bullet"/>
      <w:lvlText w:val=""/>
      <w:lvlJc w:val="left"/>
      <w:pPr>
        <w:tabs>
          <w:tab w:val="num" w:pos="1440"/>
        </w:tabs>
        <w:ind w:left="1440" w:hanging="360"/>
      </w:pPr>
      <w:rPr>
        <w:rFonts w:ascii="Wingdings" w:hAnsi="Wingdings" w:hint="default"/>
      </w:rPr>
    </w:lvl>
    <w:lvl w:ilvl="2" w:tplc="8FFC2FAA" w:tentative="1">
      <w:start w:val="1"/>
      <w:numFmt w:val="bullet"/>
      <w:lvlText w:val=""/>
      <w:lvlJc w:val="left"/>
      <w:pPr>
        <w:tabs>
          <w:tab w:val="num" w:pos="2160"/>
        </w:tabs>
        <w:ind w:left="2160" w:hanging="360"/>
      </w:pPr>
      <w:rPr>
        <w:rFonts w:ascii="Wingdings" w:hAnsi="Wingdings" w:hint="default"/>
      </w:rPr>
    </w:lvl>
    <w:lvl w:ilvl="3" w:tplc="F24CF38C" w:tentative="1">
      <w:start w:val="1"/>
      <w:numFmt w:val="bullet"/>
      <w:lvlText w:val=""/>
      <w:lvlJc w:val="left"/>
      <w:pPr>
        <w:tabs>
          <w:tab w:val="num" w:pos="2880"/>
        </w:tabs>
        <w:ind w:left="2880" w:hanging="360"/>
      </w:pPr>
      <w:rPr>
        <w:rFonts w:ascii="Wingdings" w:hAnsi="Wingdings" w:hint="default"/>
      </w:rPr>
    </w:lvl>
    <w:lvl w:ilvl="4" w:tplc="C3041D98" w:tentative="1">
      <w:start w:val="1"/>
      <w:numFmt w:val="bullet"/>
      <w:lvlText w:val=""/>
      <w:lvlJc w:val="left"/>
      <w:pPr>
        <w:tabs>
          <w:tab w:val="num" w:pos="3600"/>
        </w:tabs>
        <w:ind w:left="3600" w:hanging="360"/>
      </w:pPr>
      <w:rPr>
        <w:rFonts w:ascii="Wingdings" w:hAnsi="Wingdings" w:hint="default"/>
      </w:rPr>
    </w:lvl>
    <w:lvl w:ilvl="5" w:tplc="D6BC71F6" w:tentative="1">
      <w:start w:val="1"/>
      <w:numFmt w:val="bullet"/>
      <w:lvlText w:val=""/>
      <w:lvlJc w:val="left"/>
      <w:pPr>
        <w:tabs>
          <w:tab w:val="num" w:pos="4320"/>
        </w:tabs>
        <w:ind w:left="4320" w:hanging="360"/>
      </w:pPr>
      <w:rPr>
        <w:rFonts w:ascii="Wingdings" w:hAnsi="Wingdings" w:hint="default"/>
      </w:rPr>
    </w:lvl>
    <w:lvl w:ilvl="6" w:tplc="6BE6B4F2" w:tentative="1">
      <w:start w:val="1"/>
      <w:numFmt w:val="bullet"/>
      <w:lvlText w:val=""/>
      <w:lvlJc w:val="left"/>
      <w:pPr>
        <w:tabs>
          <w:tab w:val="num" w:pos="5040"/>
        </w:tabs>
        <w:ind w:left="5040" w:hanging="360"/>
      </w:pPr>
      <w:rPr>
        <w:rFonts w:ascii="Wingdings" w:hAnsi="Wingdings" w:hint="default"/>
      </w:rPr>
    </w:lvl>
    <w:lvl w:ilvl="7" w:tplc="1562AFB4" w:tentative="1">
      <w:start w:val="1"/>
      <w:numFmt w:val="bullet"/>
      <w:lvlText w:val=""/>
      <w:lvlJc w:val="left"/>
      <w:pPr>
        <w:tabs>
          <w:tab w:val="num" w:pos="5760"/>
        </w:tabs>
        <w:ind w:left="5760" w:hanging="360"/>
      </w:pPr>
      <w:rPr>
        <w:rFonts w:ascii="Wingdings" w:hAnsi="Wingdings" w:hint="default"/>
      </w:rPr>
    </w:lvl>
    <w:lvl w:ilvl="8" w:tplc="00C49A2C" w:tentative="1">
      <w:start w:val="1"/>
      <w:numFmt w:val="bullet"/>
      <w:lvlText w:val=""/>
      <w:lvlJc w:val="left"/>
      <w:pPr>
        <w:tabs>
          <w:tab w:val="num" w:pos="6480"/>
        </w:tabs>
        <w:ind w:left="6480" w:hanging="360"/>
      </w:pPr>
      <w:rPr>
        <w:rFonts w:ascii="Wingdings" w:hAnsi="Wingdings" w:hint="default"/>
      </w:rPr>
    </w:lvl>
  </w:abstractNum>
  <w:abstractNum w:abstractNumId="6">
    <w:nsid w:val="148D1E6D"/>
    <w:multiLevelType w:val="hybridMultilevel"/>
    <w:tmpl w:val="D9A29794"/>
    <w:lvl w:ilvl="0" w:tplc="83C4787A">
      <w:start w:val="1"/>
      <w:numFmt w:val="bullet"/>
      <w:lvlText w:val=""/>
      <w:lvlJc w:val="left"/>
      <w:pPr>
        <w:tabs>
          <w:tab w:val="num" w:pos="720"/>
        </w:tabs>
        <w:ind w:left="720" w:hanging="360"/>
      </w:pPr>
      <w:rPr>
        <w:rFonts w:ascii="Wingdings" w:hAnsi="Wingdings" w:hint="default"/>
      </w:rPr>
    </w:lvl>
    <w:lvl w:ilvl="1" w:tplc="575E265A" w:tentative="1">
      <w:start w:val="1"/>
      <w:numFmt w:val="bullet"/>
      <w:lvlText w:val=""/>
      <w:lvlJc w:val="left"/>
      <w:pPr>
        <w:tabs>
          <w:tab w:val="num" w:pos="1440"/>
        </w:tabs>
        <w:ind w:left="1440" w:hanging="360"/>
      </w:pPr>
      <w:rPr>
        <w:rFonts w:ascii="Wingdings" w:hAnsi="Wingdings" w:hint="default"/>
      </w:rPr>
    </w:lvl>
    <w:lvl w:ilvl="2" w:tplc="93885ABC" w:tentative="1">
      <w:start w:val="1"/>
      <w:numFmt w:val="bullet"/>
      <w:lvlText w:val=""/>
      <w:lvlJc w:val="left"/>
      <w:pPr>
        <w:tabs>
          <w:tab w:val="num" w:pos="2160"/>
        </w:tabs>
        <w:ind w:left="2160" w:hanging="360"/>
      </w:pPr>
      <w:rPr>
        <w:rFonts w:ascii="Wingdings" w:hAnsi="Wingdings" w:hint="default"/>
      </w:rPr>
    </w:lvl>
    <w:lvl w:ilvl="3" w:tplc="4288D0D2" w:tentative="1">
      <w:start w:val="1"/>
      <w:numFmt w:val="bullet"/>
      <w:lvlText w:val=""/>
      <w:lvlJc w:val="left"/>
      <w:pPr>
        <w:tabs>
          <w:tab w:val="num" w:pos="2880"/>
        </w:tabs>
        <w:ind w:left="2880" w:hanging="360"/>
      </w:pPr>
      <w:rPr>
        <w:rFonts w:ascii="Wingdings" w:hAnsi="Wingdings" w:hint="default"/>
      </w:rPr>
    </w:lvl>
    <w:lvl w:ilvl="4" w:tplc="8636413C" w:tentative="1">
      <w:start w:val="1"/>
      <w:numFmt w:val="bullet"/>
      <w:lvlText w:val=""/>
      <w:lvlJc w:val="left"/>
      <w:pPr>
        <w:tabs>
          <w:tab w:val="num" w:pos="3600"/>
        </w:tabs>
        <w:ind w:left="3600" w:hanging="360"/>
      </w:pPr>
      <w:rPr>
        <w:rFonts w:ascii="Wingdings" w:hAnsi="Wingdings" w:hint="default"/>
      </w:rPr>
    </w:lvl>
    <w:lvl w:ilvl="5" w:tplc="F544B58A" w:tentative="1">
      <w:start w:val="1"/>
      <w:numFmt w:val="bullet"/>
      <w:lvlText w:val=""/>
      <w:lvlJc w:val="left"/>
      <w:pPr>
        <w:tabs>
          <w:tab w:val="num" w:pos="4320"/>
        </w:tabs>
        <w:ind w:left="4320" w:hanging="360"/>
      </w:pPr>
      <w:rPr>
        <w:rFonts w:ascii="Wingdings" w:hAnsi="Wingdings" w:hint="default"/>
      </w:rPr>
    </w:lvl>
    <w:lvl w:ilvl="6" w:tplc="206EA39C" w:tentative="1">
      <w:start w:val="1"/>
      <w:numFmt w:val="bullet"/>
      <w:lvlText w:val=""/>
      <w:lvlJc w:val="left"/>
      <w:pPr>
        <w:tabs>
          <w:tab w:val="num" w:pos="5040"/>
        </w:tabs>
        <w:ind w:left="5040" w:hanging="360"/>
      </w:pPr>
      <w:rPr>
        <w:rFonts w:ascii="Wingdings" w:hAnsi="Wingdings" w:hint="default"/>
      </w:rPr>
    </w:lvl>
    <w:lvl w:ilvl="7" w:tplc="455072EE" w:tentative="1">
      <w:start w:val="1"/>
      <w:numFmt w:val="bullet"/>
      <w:lvlText w:val=""/>
      <w:lvlJc w:val="left"/>
      <w:pPr>
        <w:tabs>
          <w:tab w:val="num" w:pos="5760"/>
        </w:tabs>
        <w:ind w:left="5760" w:hanging="360"/>
      </w:pPr>
      <w:rPr>
        <w:rFonts w:ascii="Wingdings" w:hAnsi="Wingdings" w:hint="default"/>
      </w:rPr>
    </w:lvl>
    <w:lvl w:ilvl="8" w:tplc="8C4478A4" w:tentative="1">
      <w:start w:val="1"/>
      <w:numFmt w:val="bullet"/>
      <w:lvlText w:val=""/>
      <w:lvlJc w:val="left"/>
      <w:pPr>
        <w:tabs>
          <w:tab w:val="num" w:pos="6480"/>
        </w:tabs>
        <w:ind w:left="6480" w:hanging="360"/>
      </w:pPr>
      <w:rPr>
        <w:rFonts w:ascii="Wingdings" w:hAnsi="Wingdings" w:hint="default"/>
      </w:rPr>
    </w:lvl>
  </w:abstractNum>
  <w:abstractNum w:abstractNumId="7">
    <w:nsid w:val="1EB25505"/>
    <w:multiLevelType w:val="hybridMultilevel"/>
    <w:tmpl w:val="B9129E60"/>
    <w:lvl w:ilvl="0" w:tplc="6602BE6A">
      <w:start w:val="1"/>
      <w:numFmt w:val="bullet"/>
      <w:lvlText w:val=""/>
      <w:lvlJc w:val="left"/>
      <w:pPr>
        <w:tabs>
          <w:tab w:val="num" w:pos="720"/>
        </w:tabs>
        <w:ind w:left="720" w:hanging="360"/>
      </w:pPr>
      <w:rPr>
        <w:rFonts w:ascii="Wingdings" w:hAnsi="Wingdings" w:hint="default"/>
      </w:rPr>
    </w:lvl>
    <w:lvl w:ilvl="1" w:tplc="6E18F612" w:tentative="1">
      <w:start w:val="1"/>
      <w:numFmt w:val="bullet"/>
      <w:lvlText w:val=""/>
      <w:lvlJc w:val="left"/>
      <w:pPr>
        <w:tabs>
          <w:tab w:val="num" w:pos="1440"/>
        </w:tabs>
        <w:ind w:left="1440" w:hanging="360"/>
      </w:pPr>
      <w:rPr>
        <w:rFonts w:ascii="Wingdings" w:hAnsi="Wingdings" w:hint="default"/>
      </w:rPr>
    </w:lvl>
    <w:lvl w:ilvl="2" w:tplc="D4D47166" w:tentative="1">
      <w:start w:val="1"/>
      <w:numFmt w:val="bullet"/>
      <w:lvlText w:val=""/>
      <w:lvlJc w:val="left"/>
      <w:pPr>
        <w:tabs>
          <w:tab w:val="num" w:pos="2160"/>
        </w:tabs>
        <w:ind w:left="2160" w:hanging="360"/>
      </w:pPr>
      <w:rPr>
        <w:rFonts w:ascii="Wingdings" w:hAnsi="Wingdings" w:hint="default"/>
      </w:rPr>
    </w:lvl>
    <w:lvl w:ilvl="3" w:tplc="F00ECC5C" w:tentative="1">
      <w:start w:val="1"/>
      <w:numFmt w:val="bullet"/>
      <w:lvlText w:val=""/>
      <w:lvlJc w:val="left"/>
      <w:pPr>
        <w:tabs>
          <w:tab w:val="num" w:pos="2880"/>
        </w:tabs>
        <w:ind w:left="2880" w:hanging="360"/>
      </w:pPr>
      <w:rPr>
        <w:rFonts w:ascii="Wingdings" w:hAnsi="Wingdings" w:hint="default"/>
      </w:rPr>
    </w:lvl>
    <w:lvl w:ilvl="4" w:tplc="9DE87A2A" w:tentative="1">
      <w:start w:val="1"/>
      <w:numFmt w:val="bullet"/>
      <w:lvlText w:val=""/>
      <w:lvlJc w:val="left"/>
      <w:pPr>
        <w:tabs>
          <w:tab w:val="num" w:pos="3600"/>
        </w:tabs>
        <w:ind w:left="3600" w:hanging="360"/>
      </w:pPr>
      <w:rPr>
        <w:rFonts w:ascii="Wingdings" w:hAnsi="Wingdings" w:hint="default"/>
      </w:rPr>
    </w:lvl>
    <w:lvl w:ilvl="5" w:tplc="FDEE1614" w:tentative="1">
      <w:start w:val="1"/>
      <w:numFmt w:val="bullet"/>
      <w:lvlText w:val=""/>
      <w:lvlJc w:val="left"/>
      <w:pPr>
        <w:tabs>
          <w:tab w:val="num" w:pos="4320"/>
        </w:tabs>
        <w:ind w:left="4320" w:hanging="360"/>
      </w:pPr>
      <w:rPr>
        <w:rFonts w:ascii="Wingdings" w:hAnsi="Wingdings" w:hint="default"/>
      </w:rPr>
    </w:lvl>
    <w:lvl w:ilvl="6" w:tplc="555C0CA4" w:tentative="1">
      <w:start w:val="1"/>
      <w:numFmt w:val="bullet"/>
      <w:lvlText w:val=""/>
      <w:lvlJc w:val="left"/>
      <w:pPr>
        <w:tabs>
          <w:tab w:val="num" w:pos="5040"/>
        </w:tabs>
        <w:ind w:left="5040" w:hanging="360"/>
      </w:pPr>
      <w:rPr>
        <w:rFonts w:ascii="Wingdings" w:hAnsi="Wingdings" w:hint="default"/>
      </w:rPr>
    </w:lvl>
    <w:lvl w:ilvl="7" w:tplc="2AA68C9C" w:tentative="1">
      <w:start w:val="1"/>
      <w:numFmt w:val="bullet"/>
      <w:lvlText w:val=""/>
      <w:lvlJc w:val="left"/>
      <w:pPr>
        <w:tabs>
          <w:tab w:val="num" w:pos="5760"/>
        </w:tabs>
        <w:ind w:left="5760" w:hanging="360"/>
      </w:pPr>
      <w:rPr>
        <w:rFonts w:ascii="Wingdings" w:hAnsi="Wingdings" w:hint="default"/>
      </w:rPr>
    </w:lvl>
    <w:lvl w:ilvl="8" w:tplc="A8E4AF7C" w:tentative="1">
      <w:start w:val="1"/>
      <w:numFmt w:val="bullet"/>
      <w:lvlText w:val=""/>
      <w:lvlJc w:val="left"/>
      <w:pPr>
        <w:tabs>
          <w:tab w:val="num" w:pos="6480"/>
        </w:tabs>
        <w:ind w:left="6480" w:hanging="360"/>
      </w:pPr>
      <w:rPr>
        <w:rFonts w:ascii="Wingdings" w:hAnsi="Wingdings" w:hint="default"/>
      </w:rPr>
    </w:lvl>
  </w:abstractNum>
  <w:abstractNum w:abstractNumId="8">
    <w:nsid w:val="322E4F8A"/>
    <w:multiLevelType w:val="hybridMultilevel"/>
    <w:tmpl w:val="4B602FCC"/>
    <w:lvl w:ilvl="0" w:tplc="2CAE9AFC">
      <w:start w:val="1"/>
      <w:numFmt w:val="bullet"/>
      <w:lvlText w:val=""/>
      <w:lvlJc w:val="left"/>
      <w:pPr>
        <w:tabs>
          <w:tab w:val="num" w:pos="720"/>
        </w:tabs>
        <w:ind w:left="720" w:hanging="360"/>
      </w:pPr>
      <w:rPr>
        <w:rFonts w:ascii="Wingdings" w:hAnsi="Wingdings" w:hint="default"/>
      </w:rPr>
    </w:lvl>
    <w:lvl w:ilvl="1" w:tplc="2F44B940" w:tentative="1">
      <w:start w:val="1"/>
      <w:numFmt w:val="bullet"/>
      <w:lvlText w:val=""/>
      <w:lvlJc w:val="left"/>
      <w:pPr>
        <w:tabs>
          <w:tab w:val="num" w:pos="1440"/>
        </w:tabs>
        <w:ind w:left="1440" w:hanging="360"/>
      </w:pPr>
      <w:rPr>
        <w:rFonts w:ascii="Wingdings" w:hAnsi="Wingdings" w:hint="default"/>
      </w:rPr>
    </w:lvl>
    <w:lvl w:ilvl="2" w:tplc="67B2AF94" w:tentative="1">
      <w:start w:val="1"/>
      <w:numFmt w:val="bullet"/>
      <w:lvlText w:val=""/>
      <w:lvlJc w:val="left"/>
      <w:pPr>
        <w:tabs>
          <w:tab w:val="num" w:pos="2160"/>
        </w:tabs>
        <w:ind w:left="2160" w:hanging="360"/>
      </w:pPr>
      <w:rPr>
        <w:rFonts w:ascii="Wingdings" w:hAnsi="Wingdings" w:hint="default"/>
      </w:rPr>
    </w:lvl>
    <w:lvl w:ilvl="3" w:tplc="511AB83A" w:tentative="1">
      <w:start w:val="1"/>
      <w:numFmt w:val="bullet"/>
      <w:lvlText w:val=""/>
      <w:lvlJc w:val="left"/>
      <w:pPr>
        <w:tabs>
          <w:tab w:val="num" w:pos="2880"/>
        </w:tabs>
        <w:ind w:left="2880" w:hanging="360"/>
      </w:pPr>
      <w:rPr>
        <w:rFonts w:ascii="Wingdings" w:hAnsi="Wingdings" w:hint="default"/>
      </w:rPr>
    </w:lvl>
    <w:lvl w:ilvl="4" w:tplc="2C0E7E20" w:tentative="1">
      <w:start w:val="1"/>
      <w:numFmt w:val="bullet"/>
      <w:lvlText w:val=""/>
      <w:lvlJc w:val="left"/>
      <w:pPr>
        <w:tabs>
          <w:tab w:val="num" w:pos="3600"/>
        </w:tabs>
        <w:ind w:left="3600" w:hanging="360"/>
      </w:pPr>
      <w:rPr>
        <w:rFonts w:ascii="Wingdings" w:hAnsi="Wingdings" w:hint="default"/>
      </w:rPr>
    </w:lvl>
    <w:lvl w:ilvl="5" w:tplc="1F96FEDC" w:tentative="1">
      <w:start w:val="1"/>
      <w:numFmt w:val="bullet"/>
      <w:lvlText w:val=""/>
      <w:lvlJc w:val="left"/>
      <w:pPr>
        <w:tabs>
          <w:tab w:val="num" w:pos="4320"/>
        </w:tabs>
        <w:ind w:left="4320" w:hanging="360"/>
      </w:pPr>
      <w:rPr>
        <w:rFonts w:ascii="Wingdings" w:hAnsi="Wingdings" w:hint="default"/>
      </w:rPr>
    </w:lvl>
    <w:lvl w:ilvl="6" w:tplc="E2927D24" w:tentative="1">
      <w:start w:val="1"/>
      <w:numFmt w:val="bullet"/>
      <w:lvlText w:val=""/>
      <w:lvlJc w:val="left"/>
      <w:pPr>
        <w:tabs>
          <w:tab w:val="num" w:pos="5040"/>
        </w:tabs>
        <w:ind w:left="5040" w:hanging="360"/>
      </w:pPr>
      <w:rPr>
        <w:rFonts w:ascii="Wingdings" w:hAnsi="Wingdings" w:hint="default"/>
      </w:rPr>
    </w:lvl>
    <w:lvl w:ilvl="7" w:tplc="72FCBAF4" w:tentative="1">
      <w:start w:val="1"/>
      <w:numFmt w:val="bullet"/>
      <w:lvlText w:val=""/>
      <w:lvlJc w:val="left"/>
      <w:pPr>
        <w:tabs>
          <w:tab w:val="num" w:pos="5760"/>
        </w:tabs>
        <w:ind w:left="5760" w:hanging="360"/>
      </w:pPr>
      <w:rPr>
        <w:rFonts w:ascii="Wingdings" w:hAnsi="Wingdings" w:hint="default"/>
      </w:rPr>
    </w:lvl>
    <w:lvl w:ilvl="8" w:tplc="9A82DDAE" w:tentative="1">
      <w:start w:val="1"/>
      <w:numFmt w:val="bullet"/>
      <w:lvlText w:val=""/>
      <w:lvlJc w:val="left"/>
      <w:pPr>
        <w:tabs>
          <w:tab w:val="num" w:pos="6480"/>
        </w:tabs>
        <w:ind w:left="6480" w:hanging="360"/>
      </w:pPr>
      <w:rPr>
        <w:rFonts w:ascii="Wingdings" w:hAnsi="Wingdings" w:hint="default"/>
      </w:rPr>
    </w:lvl>
  </w:abstractNum>
  <w:abstractNum w:abstractNumId="9">
    <w:nsid w:val="4DAB4C04"/>
    <w:multiLevelType w:val="hybridMultilevel"/>
    <w:tmpl w:val="E7AC54BC"/>
    <w:lvl w:ilvl="0" w:tplc="0F0C976E">
      <w:start w:val="1"/>
      <w:numFmt w:val="bullet"/>
      <w:lvlText w:val=""/>
      <w:lvlJc w:val="left"/>
      <w:pPr>
        <w:tabs>
          <w:tab w:val="num" w:pos="720"/>
        </w:tabs>
        <w:ind w:left="720" w:hanging="360"/>
      </w:pPr>
      <w:rPr>
        <w:rFonts w:ascii="Wingdings" w:hAnsi="Wingdings" w:hint="default"/>
      </w:rPr>
    </w:lvl>
    <w:lvl w:ilvl="1" w:tplc="EC923018" w:tentative="1">
      <w:start w:val="1"/>
      <w:numFmt w:val="bullet"/>
      <w:lvlText w:val=""/>
      <w:lvlJc w:val="left"/>
      <w:pPr>
        <w:tabs>
          <w:tab w:val="num" w:pos="1440"/>
        </w:tabs>
        <w:ind w:left="1440" w:hanging="360"/>
      </w:pPr>
      <w:rPr>
        <w:rFonts w:ascii="Wingdings" w:hAnsi="Wingdings" w:hint="default"/>
      </w:rPr>
    </w:lvl>
    <w:lvl w:ilvl="2" w:tplc="76C006EA" w:tentative="1">
      <w:start w:val="1"/>
      <w:numFmt w:val="bullet"/>
      <w:lvlText w:val=""/>
      <w:lvlJc w:val="left"/>
      <w:pPr>
        <w:tabs>
          <w:tab w:val="num" w:pos="2160"/>
        </w:tabs>
        <w:ind w:left="2160" w:hanging="360"/>
      </w:pPr>
      <w:rPr>
        <w:rFonts w:ascii="Wingdings" w:hAnsi="Wingdings" w:hint="default"/>
      </w:rPr>
    </w:lvl>
    <w:lvl w:ilvl="3" w:tplc="97867FBE" w:tentative="1">
      <w:start w:val="1"/>
      <w:numFmt w:val="bullet"/>
      <w:lvlText w:val=""/>
      <w:lvlJc w:val="left"/>
      <w:pPr>
        <w:tabs>
          <w:tab w:val="num" w:pos="2880"/>
        </w:tabs>
        <w:ind w:left="2880" w:hanging="360"/>
      </w:pPr>
      <w:rPr>
        <w:rFonts w:ascii="Wingdings" w:hAnsi="Wingdings" w:hint="default"/>
      </w:rPr>
    </w:lvl>
    <w:lvl w:ilvl="4" w:tplc="FE98AED2" w:tentative="1">
      <w:start w:val="1"/>
      <w:numFmt w:val="bullet"/>
      <w:lvlText w:val=""/>
      <w:lvlJc w:val="left"/>
      <w:pPr>
        <w:tabs>
          <w:tab w:val="num" w:pos="3600"/>
        </w:tabs>
        <w:ind w:left="3600" w:hanging="360"/>
      </w:pPr>
      <w:rPr>
        <w:rFonts w:ascii="Wingdings" w:hAnsi="Wingdings" w:hint="default"/>
      </w:rPr>
    </w:lvl>
    <w:lvl w:ilvl="5" w:tplc="5D8AD8BA" w:tentative="1">
      <w:start w:val="1"/>
      <w:numFmt w:val="bullet"/>
      <w:lvlText w:val=""/>
      <w:lvlJc w:val="left"/>
      <w:pPr>
        <w:tabs>
          <w:tab w:val="num" w:pos="4320"/>
        </w:tabs>
        <w:ind w:left="4320" w:hanging="360"/>
      </w:pPr>
      <w:rPr>
        <w:rFonts w:ascii="Wingdings" w:hAnsi="Wingdings" w:hint="default"/>
      </w:rPr>
    </w:lvl>
    <w:lvl w:ilvl="6" w:tplc="E3FA7E7A" w:tentative="1">
      <w:start w:val="1"/>
      <w:numFmt w:val="bullet"/>
      <w:lvlText w:val=""/>
      <w:lvlJc w:val="left"/>
      <w:pPr>
        <w:tabs>
          <w:tab w:val="num" w:pos="5040"/>
        </w:tabs>
        <w:ind w:left="5040" w:hanging="360"/>
      </w:pPr>
      <w:rPr>
        <w:rFonts w:ascii="Wingdings" w:hAnsi="Wingdings" w:hint="default"/>
      </w:rPr>
    </w:lvl>
    <w:lvl w:ilvl="7" w:tplc="7E66957C" w:tentative="1">
      <w:start w:val="1"/>
      <w:numFmt w:val="bullet"/>
      <w:lvlText w:val=""/>
      <w:lvlJc w:val="left"/>
      <w:pPr>
        <w:tabs>
          <w:tab w:val="num" w:pos="5760"/>
        </w:tabs>
        <w:ind w:left="5760" w:hanging="360"/>
      </w:pPr>
      <w:rPr>
        <w:rFonts w:ascii="Wingdings" w:hAnsi="Wingdings" w:hint="default"/>
      </w:rPr>
    </w:lvl>
    <w:lvl w:ilvl="8" w:tplc="5AF62A0E" w:tentative="1">
      <w:start w:val="1"/>
      <w:numFmt w:val="bullet"/>
      <w:lvlText w:val=""/>
      <w:lvlJc w:val="left"/>
      <w:pPr>
        <w:tabs>
          <w:tab w:val="num" w:pos="6480"/>
        </w:tabs>
        <w:ind w:left="6480" w:hanging="360"/>
      </w:pPr>
      <w:rPr>
        <w:rFonts w:ascii="Wingdings" w:hAnsi="Wingdings" w:hint="default"/>
      </w:rPr>
    </w:lvl>
  </w:abstractNum>
  <w:abstractNum w:abstractNumId="10">
    <w:nsid w:val="4EEE4A7C"/>
    <w:multiLevelType w:val="hybridMultilevel"/>
    <w:tmpl w:val="765E840E"/>
    <w:lvl w:ilvl="0" w:tplc="78CCC70E">
      <w:start w:val="1"/>
      <w:numFmt w:val="bullet"/>
      <w:lvlText w:val=""/>
      <w:lvlJc w:val="left"/>
      <w:pPr>
        <w:tabs>
          <w:tab w:val="num" w:pos="720"/>
        </w:tabs>
        <w:ind w:left="720" w:hanging="360"/>
      </w:pPr>
      <w:rPr>
        <w:rFonts w:ascii="Wingdings" w:hAnsi="Wingdings" w:hint="default"/>
      </w:rPr>
    </w:lvl>
    <w:lvl w:ilvl="1" w:tplc="052A6202" w:tentative="1">
      <w:start w:val="1"/>
      <w:numFmt w:val="bullet"/>
      <w:lvlText w:val=""/>
      <w:lvlJc w:val="left"/>
      <w:pPr>
        <w:tabs>
          <w:tab w:val="num" w:pos="1440"/>
        </w:tabs>
        <w:ind w:left="1440" w:hanging="360"/>
      </w:pPr>
      <w:rPr>
        <w:rFonts w:ascii="Wingdings" w:hAnsi="Wingdings" w:hint="default"/>
      </w:rPr>
    </w:lvl>
    <w:lvl w:ilvl="2" w:tplc="5CA6BC98" w:tentative="1">
      <w:start w:val="1"/>
      <w:numFmt w:val="bullet"/>
      <w:lvlText w:val=""/>
      <w:lvlJc w:val="left"/>
      <w:pPr>
        <w:tabs>
          <w:tab w:val="num" w:pos="2160"/>
        </w:tabs>
        <w:ind w:left="2160" w:hanging="360"/>
      </w:pPr>
      <w:rPr>
        <w:rFonts w:ascii="Wingdings" w:hAnsi="Wingdings" w:hint="default"/>
      </w:rPr>
    </w:lvl>
    <w:lvl w:ilvl="3" w:tplc="9EB2C3D2" w:tentative="1">
      <w:start w:val="1"/>
      <w:numFmt w:val="bullet"/>
      <w:lvlText w:val=""/>
      <w:lvlJc w:val="left"/>
      <w:pPr>
        <w:tabs>
          <w:tab w:val="num" w:pos="2880"/>
        </w:tabs>
        <w:ind w:left="2880" w:hanging="360"/>
      </w:pPr>
      <w:rPr>
        <w:rFonts w:ascii="Wingdings" w:hAnsi="Wingdings" w:hint="default"/>
      </w:rPr>
    </w:lvl>
    <w:lvl w:ilvl="4" w:tplc="F22662D2" w:tentative="1">
      <w:start w:val="1"/>
      <w:numFmt w:val="bullet"/>
      <w:lvlText w:val=""/>
      <w:lvlJc w:val="left"/>
      <w:pPr>
        <w:tabs>
          <w:tab w:val="num" w:pos="3600"/>
        </w:tabs>
        <w:ind w:left="3600" w:hanging="360"/>
      </w:pPr>
      <w:rPr>
        <w:rFonts w:ascii="Wingdings" w:hAnsi="Wingdings" w:hint="default"/>
      </w:rPr>
    </w:lvl>
    <w:lvl w:ilvl="5" w:tplc="839EE74E" w:tentative="1">
      <w:start w:val="1"/>
      <w:numFmt w:val="bullet"/>
      <w:lvlText w:val=""/>
      <w:lvlJc w:val="left"/>
      <w:pPr>
        <w:tabs>
          <w:tab w:val="num" w:pos="4320"/>
        </w:tabs>
        <w:ind w:left="4320" w:hanging="360"/>
      </w:pPr>
      <w:rPr>
        <w:rFonts w:ascii="Wingdings" w:hAnsi="Wingdings" w:hint="default"/>
      </w:rPr>
    </w:lvl>
    <w:lvl w:ilvl="6" w:tplc="294004E0" w:tentative="1">
      <w:start w:val="1"/>
      <w:numFmt w:val="bullet"/>
      <w:lvlText w:val=""/>
      <w:lvlJc w:val="left"/>
      <w:pPr>
        <w:tabs>
          <w:tab w:val="num" w:pos="5040"/>
        </w:tabs>
        <w:ind w:left="5040" w:hanging="360"/>
      </w:pPr>
      <w:rPr>
        <w:rFonts w:ascii="Wingdings" w:hAnsi="Wingdings" w:hint="default"/>
      </w:rPr>
    </w:lvl>
    <w:lvl w:ilvl="7" w:tplc="40CC45F0" w:tentative="1">
      <w:start w:val="1"/>
      <w:numFmt w:val="bullet"/>
      <w:lvlText w:val=""/>
      <w:lvlJc w:val="left"/>
      <w:pPr>
        <w:tabs>
          <w:tab w:val="num" w:pos="5760"/>
        </w:tabs>
        <w:ind w:left="5760" w:hanging="360"/>
      </w:pPr>
      <w:rPr>
        <w:rFonts w:ascii="Wingdings" w:hAnsi="Wingdings" w:hint="default"/>
      </w:rPr>
    </w:lvl>
    <w:lvl w:ilvl="8" w:tplc="608AF1BC" w:tentative="1">
      <w:start w:val="1"/>
      <w:numFmt w:val="bullet"/>
      <w:lvlText w:val=""/>
      <w:lvlJc w:val="left"/>
      <w:pPr>
        <w:tabs>
          <w:tab w:val="num" w:pos="6480"/>
        </w:tabs>
        <w:ind w:left="6480" w:hanging="360"/>
      </w:pPr>
      <w:rPr>
        <w:rFonts w:ascii="Wingdings" w:hAnsi="Wingdings" w:hint="default"/>
      </w:rPr>
    </w:lvl>
  </w:abstractNum>
  <w:abstractNum w:abstractNumId="11">
    <w:nsid w:val="5AA53284"/>
    <w:multiLevelType w:val="hybridMultilevel"/>
    <w:tmpl w:val="3D58A466"/>
    <w:lvl w:ilvl="0" w:tplc="8C74CDC2">
      <w:start w:val="1"/>
      <w:numFmt w:val="bullet"/>
      <w:lvlText w:val=""/>
      <w:lvlJc w:val="left"/>
      <w:pPr>
        <w:tabs>
          <w:tab w:val="num" w:pos="720"/>
        </w:tabs>
        <w:ind w:left="720" w:hanging="360"/>
      </w:pPr>
      <w:rPr>
        <w:rFonts w:ascii="Wingdings" w:hAnsi="Wingdings" w:hint="default"/>
      </w:rPr>
    </w:lvl>
    <w:lvl w:ilvl="1" w:tplc="41C2FAAC" w:tentative="1">
      <w:start w:val="1"/>
      <w:numFmt w:val="bullet"/>
      <w:lvlText w:val=""/>
      <w:lvlJc w:val="left"/>
      <w:pPr>
        <w:tabs>
          <w:tab w:val="num" w:pos="1440"/>
        </w:tabs>
        <w:ind w:left="1440" w:hanging="360"/>
      </w:pPr>
      <w:rPr>
        <w:rFonts w:ascii="Wingdings" w:hAnsi="Wingdings" w:hint="default"/>
      </w:rPr>
    </w:lvl>
    <w:lvl w:ilvl="2" w:tplc="36C6BFD4" w:tentative="1">
      <w:start w:val="1"/>
      <w:numFmt w:val="bullet"/>
      <w:lvlText w:val=""/>
      <w:lvlJc w:val="left"/>
      <w:pPr>
        <w:tabs>
          <w:tab w:val="num" w:pos="2160"/>
        </w:tabs>
        <w:ind w:left="2160" w:hanging="360"/>
      </w:pPr>
      <w:rPr>
        <w:rFonts w:ascii="Wingdings" w:hAnsi="Wingdings" w:hint="default"/>
      </w:rPr>
    </w:lvl>
    <w:lvl w:ilvl="3" w:tplc="DEECBF20" w:tentative="1">
      <w:start w:val="1"/>
      <w:numFmt w:val="bullet"/>
      <w:lvlText w:val=""/>
      <w:lvlJc w:val="left"/>
      <w:pPr>
        <w:tabs>
          <w:tab w:val="num" w:pos="2880"/>
        </w:tabs>
        <w:ind w:left="2880" w:hanging="360"/>
      </w:pPr>
      <w:rPr>
        <w:rFonts w:ascii="Wingdings" w:hAnsi="Wingdings" w:hint="default"/>
      </w:rPr>
    </w:lvl>
    <w:lvl w:ilvl="4" w:tplc="C4F806A8" w:tentative="1">
      <w:start w:val="1"/>
      <w:numFmt w:val="bullet"/>
      <w:lvlText w:val=""/>
      <w:lvlJc w:val="left"/>
      <w:pPr>
        <w:tabs>
          <w:tab w:val="num" w:pos="3600"/>
        </w:tabs>
        <w:ind w:left="3600" w:hanging="360"/>
      </w:pPr>
      <w:rPr>
        <w:rFonts w:ascii="Wingdings" w:hAnsi="Wingdings" w:hint="default"/>
      </w:rPr>
    </w:lvl>
    <w:lvl w:ilvl="5" w:tplc="A470DF34" w:tentative="1">
      <w:start w:val="1"/>
      <w:numFmt w:val="bullet"/>
      <w:lvlText w:val=""/>
      <w:lvlJc w:val="left"/>
      <w:pPr>
        <w:tabs>
          <w:tab w:val="num" w:pos="4320"/>
        </w:tabs>
        <w:ind w:left="4320" w:hanging="360"/>
      </w:pPr>
      <w:rPr>
        <w:rFonts w:ascii="Wingdings" w:hAnsi="Wingdings" w:hint="default"/>
      </w:rPr>
    </w:lvl>
    <w:lvl w:ilvl="6" w:tplc="73F2A880" w:tentative="1">
      <w:start w:val="1"/>
      <w:numFmt w:val="bullet"/>
      <w:lvlText w:val=""/>
      <w:lvlJc w:val="left"/>
      <w:pPr>
        <w:tabs>
          <w:tab w:val="num" w:pos="5040"/>
        </w:tabs>
        <w:ind w:left="5040" w:hanging="360"/>
      </w:pPr>
      <w:rPr>
        <w:rFonts w:ascii="Wingdings" w:hAnsi="Wingdings" w:hint="default"/>
      </w:rPr>
    </w:lvl>
    <w:lvl w:ilvl="7" w:tplc="EAF2DAE2" w:tentative="1">
      <w:start w:val="1"/>
      <w:numFmt w:val="bullet"/>
      <w:lvlText w:val=""/>
      <w:lvlJc w:val="left"/>
      <w:pPr>
        <w:tabs>
          <w:tab w:val="num" w:pos="5760"/>
        </w:tabs>
        <w:ind w:left="5760" w:hanging="360"/>
      </w:pPr>
      <w:rPr>
        <w:rFonts w:ascii="Wingdings" w:hAnsi="Wingdings" w:hint="default"/>
      </w:rPr>
    </w:lvl>
    <w:lvl w:ilvl="8" w:tplc="AA808DD6" w:tentative="1">
      <w:start w:val="1"/>
      <w:numFmt w:val="bullet"/>
      <w:lvlText w:val=""/>
      <w:lvlJc w:val="left"/>
      <w:pPr>
        <w:tabs>
          <w:tab w:val="num" w:pos="6480"/>
        </w:tabs>
        <w:ind w:left="6480" w:hanging="360"/>
      </w:pPr>
      <w:rPr>
        <w:rFonts w:ascii="Wingdings" w:hAnsi="Wingdings" w:hint="default"/>
      </w:rPr>
    </w:lvl>
  </w:abstractNum>
  <w:abstractNum w:abstractNumId="12">
    <w:nsid w:val="61D02B48"/>
    <w:multiLevelType w:val="hybridMultilevel"/>
    <w:tmpl w:val="6E4CD99E"/>
    <w:lvl w:ilvl="0" w:tplc="2B3638CA">
      <w:start w:val="1"/>
      <w:numFmt w:val="bullet"/>
      <w:lvlText w:val=""/>
      <w:lvlJc w:val="left"/>
      <w:pPr>
        <w:tabs>
          <w:tab w:val="num" w:pos="720"/>
        </w:tabs>
        <w:ind w:left="720" w:hanging="360"/>
      </w:pPr>
      <w:rPr>
        <w:rFonts w:ascii="Wingdings" w:hAnsi="Wingdings" w:hint="default"/>
      </w:rPr>
    </w:lvl>
    <w:lvl w:ilvl="1" w:tplc="28D82A18" w:tentative="1">
      <w:start w:val="1"/>
      <w:numFmt w:val="bullet"/>
      <w:lvlText w:val=""/>
      <w:lvlJc w:val="left"/>
      <w:pPr>
        <w:tabs>
          <w:tab w:val="num" w:pos="1440"/>
        </w:tabs>
        <w:ind w:left="1440" w:hanging="360"/>
      </w:pPr>
      <w:rPr>
        <w:rFonts w:ascii="Wingdings" w:hAnsi="Wingdings" w:hint="default"/>
      </w:rPr>
    </w:lvl>
    <w:lvl w:ilvl="2" w:tplc="20D62592" w:tentative="1">
      <w:start w:val="1"/>
      <w:numFmt w:val="bullet"/>
      <w:lvlText w:val=""/>
      <w:lvlJc w:val="left"/>
      <w:pPr>
        <w:tabs>
          <w:tab w:val="num" w:pos="2160"/>
        </w:tabs>
        <w:ind w:left="2160" w:hanging="360"/>
      </w:pPr>
      <w:rPr>
        <w:rFonts w:ascii="Wingdings" w:hAnsi="Wingdings" w:hint="default"/>
      </w:rPr>
    </w:lvl>
    <w:lvl w:ilvl="3" w:tplc="C630AC12" w:tentative="1">
      <w:start w:val="1"/>
      <w:numFmt w:val="bullet"/>
      <w:lvlText w:val=""/>
      <w:lvlJc w:val="left"/>
      <w:pPr>
        <w:tabs>
          <w:tab w:val="num" w:pos="2880"/>
        </w:tabs>
        <w:ind w:left="2880" w:hanging="360"/>
      </w:pPr>
      <w:rPr>
        <w:rFonts w:ascii="Wingdings" w:hAnsi="Wingdings" w:hint="default"/>
      </w:rPr>
    </w:lvl>
    <w:lvl w:ilvl="4" w:tplc="D2D4CC20" w:tentative="1">
      <w:start w:val="1"/>
      <w:numFmt w:val="bullet"/>
      <w:lvlText w:val=""/>
      <w:lvlJc w:val="left"/>
      <w:pPr>
        <w:tabs>
          <w:tab w:val="num" w:pos="3600"/>
        </w:tabs>
        <w:ind w:left="3600" w:hanging="360"/>
      </w:pPr>
      <w:rPr>
        <w:rFonts w:ascii="Wingdings" w:hAnsi="Wingdings" w:hint="default"/>
      </w:rPr>
    </w:lvl>
    <w:lvl w:ilvl="5" w:tplc="91C80808" w:tentative="1">
      <w:start w:val="1"/>
      <w:numFmt w:val="bullet"/>
      <w:lvlText w:val=""/>
      <w:lvlJc w:val="left"/>
      <w:pPr>
        <w:tabs>
          <w:tab w:val="num" w:pos="4320"/>
        </w:tabs>
        <w:ind w:left="4320" w:hanging="360"/>
      </w:pPr>
      <w:rPr>
        <w:rFonts w:ascii="Wingdings" w:hAnsi="Wingdings" w:hint="default"/>
      </w:rPr>
    </w:lvl>
    <w:lvl w:ilvl="6" w:tplc="5742DBF2" w:tentative="1">
      <w:start w:val="1"/>
      <w:numFmt w:val="bullet"/>
      <w:lvlText w:val=""/>
      <w:lvlJc w:val="left"/>
      <w:pPr>
        <w:tabs>
          <w:tab w:val="num" w:pos="5040"/>
        </w:tabs>
        <w:ind w:left="5040" w:hanging="360"/>
      </w:pPr>
      <w:rPr>
        <w:rFonts w:ascii="Wingdings" w:hAnsi="Wingdings" w:hint="default"/>
      </w:rPr>
    </w:lvl>
    <w:lvl w:ilvl="7" w:tplc="946C5B36" w:tentative="1">
      <w:start w:val="1"/>
      <w:numFmt w:val="bullet"/>
      <w:lvlText w:val=""/>
      <w:lvlJc w:val="left"/>
      <w:pPr>
        <w:tabs>
          <w:tab w:val="num" w:pos="5760"/>
        </w:tabs>
        <w:ind w:left="5760" w:hanging="360"/>
      </w:pPr>
      <w:rPr>
        <w:rFonts w:ascii="Wingdings" w:hAnsi="Wingdings" w:hint="default"/>
      </w:rPr>
    </w:lvl>
    <w:lvl w:ilvl="8" w:tplc="7FA8C540" w:tentative="1">
      <w:start w:val="1"/>
      <w:numFmt w:val="bullet"/>
      <w:lvlText w:val=""/>
      <w:lvlJc w:val="left"/>
      <w:pPr>
        <w:tabs>
          <w:tab w:val="num" w:pos="6480"/>
        </w:tabs>
        <w:ind w:left="6480" w:hanging="360"/>
      </w:pPr>
      <w:rPr>
        <w:rFonts w:ascii="Wingdings" w:hAnsi="Wingdings" w:hint="default"/>
      </w:rPr>
    </w:lvl>
  </w:abstractNum>
  <w:abstractNum w:abstractNumId="13">
    <w:nsid w:val="63A049F2"/>
    <w:multiLevelType w:val="hybridMultilevel"/>
    <w:tmpl w:val="17C41A00"/>
    <w:lvl w:ilvl="0" w:tplc="B00EA2AC">
      <w:start w:val="1"/>
      <w:numFmt w:val="bullet"/>
      <w:lvlText w:val=""/>
      <w:lvlJc w:val="left"/>
      <w:pPr>
        <w:tabs>
          <w:tab w:val="num" w:pos="720"/>
        </w:tabs>
        <w:ind w:left="720" w:hanging="360"/>
      </w:pPr>
      <w:rPr>
        <w:rFonts w:ascii="Wingdings" w:hAnsi="Wingdings" w:hint="default"/>
      </w:rPr>
    </w:lvl>
    <w:lvl w:ilvl="1" w:tplc="44CCA71C" w:tentative="1">
      <w:start w:val="1"/>
      <w:numFmt w:val="bullet"/>
      <w:lvlText w:val=""/>
      <w:lvlJc w:val="left"/>
      <w:pPr>
        <w:tabs>
          <w:tab w:val="num" w:pos="1440"/>
        </w:tabs>
        <w:ind w:left="1440" w:hanging="360"/>
      </w:pPr>
      <w:rPr>
        <w:rFonts w:ascii="Wingdings" w:hAnsi="Wingdings" w:hint="default"/>
      </w:rPr>
    </w:lvl>
    <w:lvl w:ilvl="2" w:tplc="58D8BB2C" w:tentative="1">
      <w:start w:val="1"/>
      <w:numFmt w:val="bullet"/>
      <w:lvlText w:val=""/>
      <w:lvlJc w:val="left"/>
      <w:pPr>
        <w:tabs>
          <w:tab w:val="num" w:pos="2160"/>
        </w:tabs>
        <w:ind w:left="2160" w:hanging="360"/>
      </w:pPr>
      <w:rPr>
        <w:rFonts w:ascii="Wingdings" w:hAnsi="Wingdings" w:hint="default"/>
      </w:rPr>
    </w:lvl>
    <w:lvl w:ilvl="3" w:tplc="193C80BC" w:tentative="1">
      <w:start w:val="1"/>
      <w:numFmt w:val="bullet"/>
      <w:lvlText w:val=""/>
      <w:lvlJc w:val="left"/>
      <w:pPr>
        <w:tabs>
          <w:tab w:val="num" w:pos="2880"/>
        </w:tabs>
        <w:ind w:left="2880" w:hanging="360"/>
      </w:pPr>
      <w:rPr>
        <w:rFonts w:ascii="Wingdings" w:hAnsi="Wingdings" w:hint="default"/>
      </w:rPr>
    </w:lvl>
    <w:lvl w:ilvl="4" w:tplc="11BCAAF8" w:tentative="1">
      <w:start w:val="1"/>
      <w:numFmt w:val="bullet"/>
      <w:lvlText w:val=""/>
      <w:lvlJc w:val="left"/>
      <w:pPr>
        <w:tabs>
          <w:tab w:val="num" w:pos="3600"/>
        </w:tabs>
        <w:ind w:left="3600" w:hanging="360"/>
      </w:pPr>
      <w:rPr>
        <w:rFonts w:ascii="Wingdings" w:hAnsi="Wingdings" w:hint="default"/>
      </w:rPr>
    </w:lvl>
    <w:lvl w:ilvl="5" w:tplc="86D86DA0" w:tentative="1">
      <w:start w:val="1"/>
      <w:numFmt w:val="bullet"/>
      <w:lvlText w:val=""/>
      <w:lvlJc w:val="left"/>
      <w:pPr>
        <w:tabs>
          <w:tab w:val="num" w:pos="4320"/>
        </w:tabs>
        <w:ind w:left="4320" w:hanging="360"/>
      </w:pPr>
      <w:rPr>
        <w:rFonts w:ascii="Wingdings" w:hAnsi="Wingdings" w:hint="default"/>
      </w:rPr>
    </w:lvl>
    <w:lvl w:ilvl="6" w:tplc="F13C475A" w:tentative="1">
      <w:start w:val="1"/>
      <w:numFmt w:val="bullet"/>
      <w:lvlText w:val=""/>
      <w:lvlJc w:val="left"/>
      <w:pPr>
        <w:tabs>
          <w:tab w:val="num" w:pos="5040"/>
        </w:tabs>
        <w:ind w:left="5040" w:hanging="360"/>
      </w:pPr>
      <w:rPr>
        <w:rFonts w:ascii="Wingdings" w:hAnsi="Wingdings" w:hint="default"/>
      </w:rPr>
    </w:lvl>
    <w:lvl w:ilvl="7" w:tplc="9BCEC854" w:tentative="1">
      <w:start w:val="1"/>
      <w:numFmt w:val="bullet"/>
      <w:lvlText w:val=""/>
      <w:lvlJc w:val="left"/>
      <w:pPr>
        <w:tabs>
          <w:tab w:val="num" w:pos="5760"/>
        </w:tabs>
        <w:ind w:left="5760" w:hanging="360"/>
      </w:pPr>
      <w:rPr>
        <w:rFonts w:ascii="Wingdings" w:hAnsi="Wingdings" w:hint="default"/>
      </w:rPr>
    </w:lvl>
    <w:lvl w:ilvl="8" w:tplc="C5A870CA" w:tentative="1">
      <w:start w:val="1"/>
      <w:numFmt w:val="bullet"/>
      <w:lvlText w:val=""/>
      <w:lvlJc w:val="left"/>
      <w:pPr>
        <w:tabs>
          <w:tab w:val="num" w:pos="6480"/>
        </w:tabs>
        <w:ind w:left="6480" w:hanging="360"/>
      </w:pPr>
      <w:rPr>
        <w:rFonts w:ascii="Wingdings" w:hAnsi="Wingdings" w:hint="default"/>
      </w:rPr>
    </w:lvl>
  </w:abstractNum>
  <w:abstractNum w:abstractNumId="14">
    <w:nsid w:val="645D0721"/>
    <w:multiLevelType w:val="hybridMultilevel"/>
    <w:tmpl w:val="51E04E3E"/>
    <w:lvl w:ilvl="0" w:tplc="06C4C8DA">
      <w:start w:val="1"/>
      <w:numFmt w:val="bullet"/>
      <w:lvlText w:val=""/>
      <w:lvlJc w:val="left"/>
      <w:pPr>
        <w:tabs>
          <w:tab w:val="num" w:pos="720"/>
        </w:tabs>
        <w:ind w:left="720" w:hanging="360"/>
      </w:pPr>
      <w:rPr>
        <w:rFonts w:ascii="Wingdings" w:hAnsi="Wingdings" w:hint="default"/>
      </w:rPr>
    </w:lvl>
    <w:lvl w:ilvl="1" w:tplc="CEB6AFC8">
      <w:start w:val="2901"/>
      <w:numFmt w:val="bullet"/>
      <w:lvlText w:val=""/>
      <w:lvlJc w:val="left"/>
      <w:pPr>
        <w:tabs>
          <w:tab w:val="num" w:pos="1440"/>
        </w:tabs>
        <w:ind w:left="1440" w:hanging="360"/>
      </w:pPr>
      <w:rPr>
        <w:rFonts w:ascii="Wingdings" w:hAnsi="Wingdings" w:hint="default"/>
      </w:rPr>
    </w:lvl>
    <w:lvl w:ilvl="2" w:tplc="FE56B420" w:tentative="1">
      <w:start w:val="1"/>
      <w:numFmt w:val="bullet"/>
      <w:lvlText w:val=""/>
      <w:lvlJc w:val="left"/>
      <w:pPr>
        <w:tabs>
          <w:tab w:val="num" w:pos="2160"/>
        </w:tabs>
        <w:ind w:left="2160" w:hanging="360"/>
      </w:pPr>
      <w:rPr>
        <w:rFonts w:ascii="Wingdings" w:hAnsi="Wingdings" w:hint="default"/>
      </w:rPr>
    </w:lvl>
    <w:lvl w:ilvl="3" w:tplc="A6020D7A" w:tentative="1">
      <w:start w:val="1"/>
      <w:numFmt w:val="bullet"/>
      <w:lvlText w:val=""/>
      <w:lvlJc w:val="left"/>
      <w:pPr>
        <w:tabs>
          <w:tab w:val="num" w:pos="2880"/>
        </w:tabs>
        <w:ind w:left="2880" w:hanging="360"/>
      </w:pPr>
      <w:rPr>
        <w:rFonts w:ascii="Wingdings" w:hAnsi="Wingdings" w:hint="default"/>
      </w:rPr>
    </w:lvl>
    <w:lvl w:ilvl="4" w:tplc="84D42FEE" w:tentative="1">
      <w:start w:val="1"/>
      <w:numFmt w:val="bullet"/>
      <w:lvlText w:val=""/>
      <w:lvlJc w:val="left"/>
      <w:pPr>
        <w:tabs>
          <w:tab w:val="num" w:pos="3600"/>
        </w:tabs>
        <w:ind w:left="3600" w:hanging="360"/>
      </w:pPr>
      <w:rPr>
        <w:rFonts w:ascii="Wingdings" w:hAnsi="Wingdings" w:hint="default"/>
      </w:rPr>
    </w:lvl>
    <w:lvl w:ilvl="5" w:tplc="3FC25EB8" w:tentative="1">
      <w:start w:val="1"/>
      <w:numFmt w:val="bullet"/>
      <w:lvlText w:val=""/>
      <w:lvlJc w:val="left"/>
      <w:pPr>
        <w:tabs>
          <w:tab w:val="num" w:pos="4320"/>
        </w:tabs>
        <w:ind w:left="4320" w:hanging="360"/>
      </w:pPr>
      <w:rPr>
        <w:rFonts w:ascii="Wingdings" w:hAnsi="Wingdings" w:hint="default"/>
      </w:rPr>
    </w:lvl>
    <w:lvl w:ilvl="6" w:tplc="1B724A30" w:tentative="1">
      <w:start w:val="1"/>
      <w:numFmt w:val="bullet"/>
      <w:lvlText w:val=""/>
      <w:lvlJc w:val="left"/>
      <w:pPr>
        <w:tabs>
          <w:tab w:val="num" w:pos="5040"/>
        </w:tabs>
        <w:ind w:left="5040" w:hanging="360"/>
      </w:pPr>
      <w:rPr>
        <w:rFonts w:ascii="Wingdings" w:hAnsi="Wingdings" w:hint="default"/>
      </w:rPr>
    </w:lvl>
    <w:lvl w:ilvl="7" w:tplc="84B0F432" w:tentative="1">
      <w:start w:val="1"/>
      <w:numFmt w:val="bullet"/>
      <w:lvlText w:val=""/>
      <w:lvlJc w:val="left"/>
      <w:pPr>
        <w:tabs>
          <w:tab w:val="num" w:pos="5760"/>
        </w:tabs>
        <w:ind w:left="5760" w:hanging="360"/>
      </w:pPr>
      <w:rPr>
        <w:rFonts w:ascii="Wingdings" w:hAnsi="Wingdings" w:hint="default"/>
      </w:rPr>
    </w:lvl>
    <w:lvl w:ilvl="8" w:tplc="A23C5A92" w:tentative="1">
      <w:start w:val="1"/>
      <w:numFmt w:val="bullet"/>
      <w:lvlText w:val=""/>
      <w:lvlJc w:val="left"/>
      <w:pPr>
        <w:tabs>
          <w:tab w:val="num" w:pos="6480"/>
        </w:tabs>
        <w:ind w:left="6480" w:hanging="360"/>
      </w:pPr>
      <w:rPr>
        <w:rFonts w:ascii="Wingdings" w:hAnsi="Wingdings" w:hint="default"/>
      </w:rPr>
    </w:lvl>
  </w:abstractNum>
  <w:abstractNum w:abstractNumId="15">
    <w:nsid w:val="71C44815"/>
    <w:multiLevelType w:val="hybridMultilevel"/>
    <w:tmpl w:val="1A0EEFF0"/>
    <w:lvl w:ilvl="0" w:tplc="93F0F8D0">
      <w:start w:val="1"/>
      <w:numFmt w:val="bullet"/>
      <w:lvlText w:val=""/>
      <w:lvlJc w:val="left"/>
      <w:pPr>
        <w:tabs>
          <w:tab w:val="num" w:pos="720"/>
        </w:tabs>
        <w:ind w:left="720" w:hanging="360"/>
      </w:pPr>
      <w:rPr>
        <w:rFonts w:ascii="Wingdings" w:hAnsi="Wingdings" w:hint="default"/>
      </w:rPr>
    </w:lvl>
    <w:lvl w:ilvl="1" w:tplc="DACE972A" w:tentative="1">
      <w:start w:val="1"/>
      <w:numFmt w:val="bullet"/>
      <w:lvlText w:val=""/>
      <w:lvlJc w:val="left"/>
      <w:pPr>
        <w:tabs>
          <w:tab w:val="num" w:pos="1440"/>
        </w:tabs>
        <w:ind w:left="1440" w:hanging="360"/>
      </w:pPr>
      <w:rPr>
        <w:rFonts w:ascii="Wingdings" w:hAnsi="Wingdings" w:hint="default"/>
      </w:rPr>
    </w:lvl>
    <w:lvl w:ilvl="2" w:tplc="C8505CB6" w:tentative="1">
      <w:start w:val="1"/>
      <w:numFmt w:val="bullet"/>
      <w:lvlText w:val=""/>
      <w:lvlJc w:val="left"/>
      <w:pPr>
        <w:tabs>
          <w:tab w:val="num" w:pos="2160"/>
        </w:tabs>
        <w:ind w:left="2160" w:hanging="360"/>
      </w:pPr>
      <w:rPr>
        <w:rFonts w:ascii="Wingdings" w:hAnsi="Wingdings" w:hint="default"/>
      </w:rPr>
    </w:lvl>
    <w:lvl w:ilvl="3" w:tplc="4014C674" w:tentative="1">
      <w:start w:val="1"/>
      <w:numFmt w:val="bullet"/>
      <w:lvlText w:val=""/>
      <w:lvlJc w:val="left"/>
      <w:pPr>
        <w:tabs>
          <w:tab w:val="num" w:pos="2880"/>
        </w:tabs>
        <w:ind w:left="2880" w:hanging="360"/>
      </w:pPr>
      <w:rPr>
        <w:rFonts w:ascii="Wingdings" w:hAnsi="Wingdings" w:hint="default"/>
      </w:rPr>
    </w:lvl>
    <w:lvl w:ilvl="4" w:tplc="E5C8AB2E" w:tentative="1">
      <w:start w:val="1"/>
      <w:numFmt w:val="bullet"/>
      <w:lvlText w:val=""/>
      <w:lvlJc w:val="left"/>
      <w:pPr>
        <w:tabs>
          <w:tab w:val="num" w:pos="3600"/>
        </w:tabs>
        <w:ind w:left="3600" w:hanging="360"/>
      </w:pPr>
      <w:rPr>
        <w:rFonts w:ascii="Wingdings" w:hAnsi="Wingdings" w:hint="default"/>
      </w:rPr>
    </w:lvl>
    <w:lvl w:ilvl="5" w:tplc="AA8ADB68" w:tentative="1">
      <w:start w:val="1"/>
      <w:numFmt w:val="bullet"/>
      <w:lvlText w:val=""/>
      <w:lvlJc w:val="left"/>
      <w:pPr>
        <w:tabs>
          <w:tab w:val="num" w:pos="4320"/>
        </w:tabs>
        <w:ind w:left="4320" w:hanging="360"/>
      </w:pPr>
      <w:rPr>
        <w:rFonts w:ascii="Wingdings" w:hAnsi="Wingdings" w:hint="default"/>
      </w:rPr>
    </w:lvl>
    <w:lvl w:ilvl="6" w:tplc="D0468E2A" w:tentative="1">
      <w:start w:val="1"/>
      <w:numFmt w:val="bullet"/>
      <w:lvlText w:val=""/>
      <w:lvlJc w:val="left"/>
      <w:pPr>
        <w:tabs>
          <w:tab w:val="num" w:pos="5040"/>
        </w:tabs>
        <w:ind w:left="5040" w:hanging="360"/>
      </w:pPr>
      <w:rPr>
        <w:rFonts w:ascii="Wingdings" w:hAnsi="Wingdings" w:hint="default"/>
      </w:rPr>
    </w:lvl>
    <w:lvl w:ilvl="7" w:tplc="811EBC3A" w:tentative="1">
      <w:start w:val="1"/>
      <w:numFmt w:val="bullet"/>
      <w:lvlText w:val=""/>
      <w:lvlJc w:val="left"/>
      <w:pPr>
        <w:tabs>
          <w:tab w:val="num" w:pos="5760"/>
        </w:tabs>
        <w:ind w:left="5760" w:hanging="360"/>
      </w:pPr>
      <w:rPr>
        <w:rFonts w:ascii="Wingdings" w:hAnsi="Wingdings" w:hint="default"/>
      </w:rPr>
    </w:lvl>
    <w:lvl w:ilvl="8" w:tplc="923ED4FE" w:tentative="1">
      <w:start w:val="1"/>
      <w:numFmt w:val="bullet"/>
      <w:lvlText w:val=""/>
      <w:lvlJc w:val="left"/>
      <w:pPr>
        <w:tabs>
          <w:tab w:val="num" w:pos="6480"/>
        </w:tabs>
        <w:ind w:left="6480" w:hanging="360"/>
      </w:pPr>
      <w:rPr>
        <w:rFonts w:ascii="Wingdings" w:hAnsi="Wingdings" w:hint="default"/>
      </w:rPr>
    </w:lvl>
  </w:abstractNum>
  <w:abstractNum w:abstractNumId="16">
    <w:nsid w:val="74F370CD"/>
    <w:multiLevelType w:val="hybridMultilevel"/>
    <w:tmpl w:val="5622F000"/>
    <w:lvl w:ilvl="0" w:tplc="E29E57FA">
      <w:start w:val="1"/>
      <w:numFmt w:val="bullet"/>
      <w:lvlText w:val=""/>
      <w:lvlJc w:val="left"/>
      <w:pPr>
        <w:tabs>
          <w:tab w:val="num" w:pos="720"/>
        </w:tabs>
        <w:ind w:left="720" w:hanging="360"/>
      </w:pPr>
      <w:rPr>
        <w:rFonts w:ascii="Wingdings" w:hAnsi="Wingdings" w:hint="default"/>
      </w:rPr>
    </w:lvl>
    <w:lvl w:ilvl="1" w:tplc="AAD08E0C" w:tentative="1">
      <w:start w:val="1"/>
      <w:numFmt w:val="bullet"/>
      <w:lvlText w:val=""/>
      <w:lvlJc w:val="left"/>
      <w:pPr>
        <w:tabs>
          <w:tab w:val="num" w:pos="1440"/>
        </w:tabs>
        <w:ind w:left="1440" w:hanging="360"/>
      </w:pPr>
      <w:rPr>
        <w:rFonts w:ascii="Wingdings" w:hAnsi="Wingdings" w:hint="default"/>
      </w:rPr>
    </w:lvl>
    <w:lvl w:ilvl="2" w:tplc="D770754C" w:tentative="1">
      <w:start w:val="1"/>
      <w:numFmt w:val="bullet"/>
      <w:lvlText w:val=""/>
      <w:lvlJc w:val="left"/>
      <w:pPr>
        <w:tabs>
          <w:tab w:val="num" w:pos="2160"/>
        </w:tabs>
        <w:ind w:left="2160" w:hanging="360"/>
      </w:pPr>
      <w:rPr>
        <w:rFonts w:ascii="Wingdings" w:hAnsi="Wingdings" w:hint="default"/>
      </w:rPr>
    </w:lvl>
    <w:lvl w:ilvl="3" w:tplc="7EE6DF1E" w:tentative="1">
      <w:start w:val="1"/>
      <w:numFmt w:val="bullet"/>
      <w:lvlText w:val=""/>
      <w:lvlJc w:val="left"/>
      <w:pPr>
        <w:tabs>
          <w:tab w:val="num" w:pos="2880"/>
        </w:tabs>
        <w:ind w:left="2880" w:hanging="360"/>
      </w:pPr>
      <w:rPr>
        <w:rFonts w:ascii="Wingdings" w:hAnsi="Wingdings" w:hint="default"/>
      </w:rPr>
    </w:lvl>
    <w:lvl w:ilvl="4" w:tplc="40AA30E8" w:tentative="1">
      <w:start w:val="1"/>
      <w:numFmt w:val="bullet"/>
      <w:lvlText w:val=""/>
      <w:lvlJc w:val="left"/>
      <w:pPr>
        <w:tabs>
          <w:tab w:val="num" w:pos="3600"/>
        </w:tabs>
        <w:ind w:left="3600" w:hanging="360"/>
      </w:pPr>
      <w:rPr>
        <w:rFonts w:ascii="Wingdings" w:hAnsi="Wingdings" w:hint="default"/>
      </w:rPr>
    </w:lvl>
    <w:lvl w:ilvl="5" w:tplc="A8CE9580" w:tentative="1">
      <w:start w:val="1"/>
      <w:numFmt w:val="bullet"/>
      <w:lvlText w:val=""/>
      <w:lvlJc w:val="left"/>
      <w:pPr>
        <w:tabs>
          <w:tab w:val="num" w:pos="4320"/>
        </w:tabs>
        <w:ind w:left="4320" w:hanging="360"/>
      </w:pPr>
      <w:rPr>
        <w:rFonts w:ascii="Wingdings" w:hAnsi="Wingdings" w:hint="default"/>
      </w:rPr>
    </w:lvl>
    <w:lvl w:ilvl="6" w:tplc="C4BE4D32" w:tentative="1">
      <w:start w:val="1"/>
      <w:numFmt w:val="bullet"/>
      <w:lvlText w:val=""/>
      <w:lvlJc w:val="left"/>
      <w:pPr>
        <w:tabs>
          <w:tab w:val="num" w:pos="5040"/>
        </w:tabs>
        <w:ind w:left="5040" w:hanging="360"/>
      </w:pPr>
      <w:rPr>
        <w:rFonts w:ascii="Wingdings" w:hAnsi="Wingdings" w:hint="default"/>
      </w:rPr>
    </w:lvl>
    <w:lvl w:ilvl="7" w:tplc="023C09C0" w:tentative="1">
      <w:start w:val="1"/>
      <w:numFmt w:val="bullet"/>
      <w:lvlText w:val=""/>
      <w:lvlJc w:val="left"/>
      <w:pPr>
        <w:tabs>
          <w:tab w:val="num" w:pos="5760"/>
        </w:tabs>
        <w:ind w:left="5760" w:hanging="360"/>
      </w:pPr>
      <w:rPr>
        <w:rFonts w:ascii="Wingdings" w:hAnsi="Wingdings" w:hint="default"/>
      </w:rPr>
    </w:lvl>
    <w:lvl w:ilvl="8" w:tplc="4F246A6A" w:tentative="1">
      <w:start w:val="1"/>
      <w:numFmt w:val="bullet"/>
      <w:lvlText w:val=""/>
      <w:lvlJc w:val="left"/>
      <w:pPr>
        <w:tabs>
          <w:tab w:val="num" w:pos="6480"/>
        </w:tabs>
        <w:ind w:left="6480" w:hanging="360"/>
      </w:pPr>
      <w:rPr>
        <w:rFonts w:ascii="Wingdings" w:hAnsi="Wingdings" w:hint="default"/>
      </w:rPr>
    </w:lvl>
  </w:abstractNum>
  <w:abstractNum w:abstractNumId="17">
    <w:nsid w:val="761F5214"/>
    <w:multiLevelType w:val="hybridMultilevel"/>
    <w:tmpl w:val="048A91CA"/>
    <w:lvl w:ilvl="0" w:tplc="6C7411B8">
      <w:start w:val="1"/>
      <w:numFmt w:val="bullet"/>
      <w:lvlText w:val=""/>
      <w:lvlJc w:val="left"/>
      <w:pPr>
        <w:tabs>
          <w:tab w:val="num" w:pos="720"/>
        </w:tabs>
        <w:ind w:left="720" w:hanging="360"/>
      </w:pPr>
      <w:rPr>
        <w:rFonts w:ascii="Wingdings" w:hAnsi="Wingdings" w:hint="default"/>
      </w:rPr>
    </w:lvl>
    <w:lvl w:ilvl="1" w:tplc="1570C9C4" w:tentative="1">
      <w:start w:val="1"/>
      <w:numFmt w:val="bullet"/>
      <w:lvlText w:val=""/>
      <w:lvlJc w:val="left"/>
      <w:pPr>
        <w:tabs>
          <w:tab w:val="num" w:pos="1440"/>
        </w:tabs>
        <w:ind w:left="1440" w:hanging="360"/>
      </w:pPr>
      <w:rPr>
        <w:rFonts w:ascii="Wingdings" w:hAnsi="Wingdings" w:hint="default"/>
      </w:rPr>
    </w:lvl>
    <w:lvl w:ilvl="2" w:tplc="FE84D0E0" w:tentative="1">
      <w:start w:val="1"/>
      <w:numFmt w:val="bullet"/>
      <w:lvlText w:val=""/>
      <w:lvlJc w:val="left"/>
      <w:pPr>
        <w:tabs>
          <w:tab w:val="num" w:pos="2160"/>
        </w:tabs>
        <w:ind w:left="2160" w:hanging="360"/>
      </w:pPr>
      <w:rPr>
        <w:rFonts w:ascii="Wingdings" w:hAnsi="Wingdings" w:hint="default"/>
      </w:rPr>
    </w:lvl>
    <w:lvl w:ilvl="3" w:tplc="A282CD46" w:tentative="1">
      <w:start w:val="1"/>
      <w:numFmt w:val="bullet"/>
      <w:lvlText w:val=""/>
      <w:lvlJc w:val="left"/>
      <w:pPr>
        <w:tabs>
          <w:tab w:val="num" w:pos="2880"/>
        </w:tabs>
        <w:ind w:left="2880" w:hanging="360"/>
      </w:pPr>
      <w:rPr>
        <w:rFonts w:ascii="Wingdings" w:hAnsi="Wingdings" w:hint="default"/>
      </w:rPr>
    </w:lvl>
    <w:lvl w:ilvl="4" w:tplc="86500E8E" w:tentative="1">
      <w:start w:val="1"/>
      <w:numFmt w:val="bullet"/>
      <w:lvlText w:val=""/>
      <w:lvlJc w:val="left"/>
      <w:pPr>
        <w:tabs>
          <w:tab w:val="num" w:pos="3600"/>
        </w:tabs>
        <w:ind w:left="3600" w:hanging="360"/>
      </w:pPr>
      <w:rPr>
        <w:rFonts w:ascii="Wingdings" w:hAnsi="Wingdings" w:hint="default"/>
      </w:rPr>
    </w:lvl>
    <w:lvl w:ilvl="5" w:tplc="C9A8C754" w:tentative="1">
      <w:start w:val="1"/>
      <w:numFmt w:val="bullet"/>
      <w:lvlText w:val=""/>
      <w:lvlJc w:val="left"/>
      <w:pPr>
        <w:tabs>
          <w:tab w:val="num" w:pos="4320"/>
        </w:tabs>
        <w:ind w:left="4320" w:hanging="360"/>
      </w:pPr>
      <w:rPr>
        <w:rFonts w:ascii="Wingdings" w:hAnsi="Wingdings" w:hint="default"/>
      </w:rPr>
    </w:lvl>
    <w:lvl w:ilvl="6" w:tplc="7B04B800" w:tentative="1">
      <w:start w:val="1"/>
      <w:numFmt w:val="bullet"/>
      <w:lvlText w:val=""/>
      <w:lvlJc w:val="left"/>
      <w:pPr>
        <w:tabs>
          <w:tab w:val="num" w:pos="5040"/>
        </w:tabs>
        <w:ind w:left="5040" w:hanging="360"/>
      </w:pPr>
      <w:rPr>
        <w:rFonts w:ascii="Wingdings" w:hAnsi="Wingdings" w:hint="default"/>
      </w:rPr>
    </w:lvl>
    <w:lvl w:ilvl="7" w:tplc="6CA09BA0" w:tentative="1">
      <w:start w:val="1"/>
      <w:numFmt w:val="bullet"/>
      <w:lvlText w:val=""/>
      <w:lvlJc w:val="left"/>
      <w:pPr>
        <w:tabs>
          <w:tab w:val="num" w:pos="5760"/>
        </w:tabs>
        <w:ind w:left="5760" w:hanging="360"/>
      </w:pPr>
      <w:rPr>
        <w:rFonts w:ascii="Wingdings" w:hAnsi="Wingdings" w:hint="default"/>
      </w:rPr>
    </w:lvl>
    <w:lvl w:ilvl="8" w:tplc="DD86E0B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16"/>
  </w:num>
  <w:num w:numId="5">
    <w:abstractNumId w:val="8"/>
  </w:num>
  <w:num w:numId="6">
    <w:abstractNumId w:val="5"/>
  </w:num>
  <w:num w:numId="7">
    <w:abstractNumId w:val="11"/>
  </w:num>
  <w:num w:numId="8">
    <w:abstractNumId w:val="17"/>
  </w:num>
  <w:num w:numId="9">
    <w:abstractNumId w:val="9"/>
  </w:num>
  <w:num w:numId="10">
    <w:abstractNumId w:val="12"/>
  </w:num>
  <w:num w:numId="11">
    <w:abstractNumId w:val="6"/>
  </w:num>
  <w:num w:numId="12">
    <w:abstractNumId w:val="13"/>
  </w:num>
  <w:num w:numId="13">
    <w:abstractNumId w:val="3"/>
  </w:num>
  <w:num w:numId="14">
    <w:abstractNumId w:val="7"/>
  </w:num>
  <w:num w:numId="15">
    <w:abstractNumId w:val="15"/>
  </w:num>
  <w:num w:numId="16">
    <w:abstractNumId w:val="10"/>
  </w:num>
  <w:num w:numId="17">
    <w:abstractNumId w:val="4"/>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3BFE"/>
    <w:rsid w:val="000117E1"/>
    <w:rsid w:val="00034A8C"/>
    <w:rsid w:val="0006732C"/>
    <w:rsid w:val="00074D91"/>
    <w:rsid w:val="00080F44"/>
    <w:rsid w:val="000951BA"/>
    <w:rsid w:val="000A0CAE"/>
    <w:rsid w:val="000E3952"/>
    <w:rsid w:val="00136DFB"/>
    <w:rsid w:val="00151E2C"/>
    <w:rsid w:val="00182F3E"/>
    <w:rsid w:val="00192275"/>
    <w:rsid w:val="001D4FB1"/>
    <w:rsid w:val="001F3C3B"/>
    <w:rsid w:val="00216F7A"/>
    <w:rsid w:val="00221A41"/>
    <w:rsid w:val="002261C7"/>
    <w:rsid w:val="0023411C"/>
    <w:rsid w:val="00242F34"/>
    <w:rsid w:val="00250DB8"/>
    <w:rsid w:val="002557A3"/>
    <w:rsid w:val="00256AA6"/>
    <w:rsid w:val="00272F73"/>
    <w:rsid w:val="00275A5B"/>
    <w:rsid w:val="00281CBF"/>
    <w:rsid w:val="002A206A"/>
    <w:rsid w:val="002B0925"/>
    <w:rsid w:val="002C4DB0"/>
    <w:rsid w:val="002E4203"/>
    <w:rsid w:val="002E44D7"/>
    <w:rsid w:val="002E550F"/>
    <w:rsid w:val="00313865"/>
    <w:rsid w:val="00342A47"/>
    <w:rsid w:val="00376FD6"/>
    <w:rsid w:val="003A0DFA"/>
    <w:rsid w:val="003A237B"/>
    <w:rsid w:val="003A3EE0"/>
    <w:rsid w:val="003A4DB4"/>
    <w:rsid w:val="003D1953"/>
    <w:rsid w:val="003E04B1"/>
    <w:rsid w:val="00410541"/>
    <w:rsid w:val="004122E2"/>
    <w:rsid w:val="00413ECF"/>
    <w:rsid w:val="004245F4"/>
    <w:rsid w:val="00440CB7"/>
    <w:rsid w:val="0045553F"/>
    <w:rsid w:val="004632E7"/>
    <w:rsid w:val="004832E5"/>
    <w:rsid w:val="004B739B"/>
    <w:rsid w:val="004E4834"/>
    <w:rsid w:val="004F7304"/>
    <w:rsid w:val="00501ABC"/>
    <w:rsid w:val="00525EB1"/>
    <w:rsid w:val="005353DE"/>
    <w:rsid w:val="005537D6"/>
    <w:rsid w:val="00560D8A"/>
    <w:rsid w:val="00561B17"/>
    <w:rsid w:val="005620A7"/>
    <w:rsid w:val="00570919"/>
    <w:rsid w:val="00575BD5"/>
    <w:rsid w:val="0059065D"/>
    <w:rsid w:val="005D3E55"/>
    <w:rsid w:val="005D4BFC"/>
    <w:rsid w:val="006127B3"/>
    <w:rsid w:val="00635B6C"/>
    <w:rsid w:val="006428BB"/>
    <w:rsid w:val="0065159A"/>
    <w:rsid w:val="00673BCF"/>
    <w:rsid w:val="00682EE1"/>
    <w:rsid w:val="006A731C"/>
    <w:rsid w:val="006B209A"/>
    <w:rsid w:val="006B35EF"/>
    <w:rsid w:val="006D53FC"/>
    <w:rsid w:val="0074095A"/>
    <w:rsid w:val="00743630"/>
    <w:rsid w:val="00777109"/>
    <w:rsid w:val="00810333"/>
    <w:rsid w:val="00813133"/>
    <w:rsid w:val="008462AB"/>
    <w:rsid w:val="008515E5"/>
    <w:rsid w:val="00867AA9"/>
    <w:rsid w:val="00874B82"/>
    <w:rsid w:val="00912BB4"/>
    <w:rsid w:val="00925AB1"/>
    <w:rsid w:val="00940C0C"/>
    <w:rsid w:val="00956CB3"/>
    <w:rsid w:val="00960068"/>
    <w:rsid w:val="009954E5"/>
    <w:rsid w:val="009D4BCD"/>
    <w:rsid w:val="009F4913"/>
    <w:rsid w:val="00A07A7F"/>
    <w:rsid w:val="00A149FE"/>
    <w:rsid w:val="00A4553C"/>
    <w:rsid w:val="00A66D0D"/>
    <w:rsid w:val="00A71C01"/>
    <w:rsid w:val="00A819CE"/>
    <w:rsid w:val="00AC2349"/>
    <w:rsid w:val="00AE6145"/>
    <w:rsid w:val="00B153F8"/>
    <w:rsid w:val="00B163DA"/>
    <w:rsid w:val="00B17150"/>
    <w:rsid w:val="00B31757"/>
    <w:rsid w:val="00B50C2A"/>
    <w:rsid w:val="00B85DD9"/>
    <w:rsid w:val="00B96ACA"/>
    <w:rsid w:val="00BA127C"/>
    <w:rsid w:val="00BB1C24"/>
    <w:rsid w:val="00BC4E7F"/>
    <w:rsid w:val="00C02162"/>
    <w:rsid w:val="00C04022"/>
    <w:rsid w:val="00C04B29"/>
    <w:rsid w:val="00C216FB"/>
    <w:rsid w:val="00C32D39"/>
    <w:rsid w:val="00C33B17"/>
    <w:rsid w:val="00C65B32"/>
    <w:rsid w:val="00CB1BA8"/>
    <w:rsid w:val="00CC3FAF"/>
    <w:rsid w:val="00CE7E52"/>
    <w:rsid w:val="00D0028A"/>
    <w:rsid w:val="00D46CF0"/>
    <w:rsid w:val="00D7185C"/>
    <w:rsid w:val="00D749B7"/>
    <w:rsid w:val="00D90A7D"/>
    <w:rsid w:val="00DD5382"/>
    <w:rsid w:val="00E064D2"/>
    <w:rsid w:val="00E075B6"/>
    <w:rsid w:val="00E208C7"/>
    <w:rsid w:val="00EA2D36"/>
    <w:rsid w:val="00EB3E33"/>
    <w:rsid w:val="00EC19E1"/>
    <w:rsid w:val="00EF2FB7"/>
    <w:rsid w:val="00F24195"/>
    <w:rsid w:val="00F31AFF"/>
    <w:rsid w:val="00F621E3"/>
    <w:rsid w:val="00FA4278"/>
    <w:rsid w:val="00FE27A0"/>
    <w:rsid w:val="00F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semiHidden/>
    <w:unhideWhenUsed/>
    <w:rsid w:val="00242F3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42F34"/>
    <w:rPr>
      <w:b/>
      <w:bCs/>
    </w:rPr>
  </w:style>
  <w:style w:type="character" w:styleId="a9">
    <w:name w:val="Hyperlink"/>
    <w:basedOn w:val="a0"/>
    <w:uiPriority w:val="99"/>
    <w:semiHidden/>
    <w:unhideWhenUsed/>
    <w:rsid w:val="00561B17"/>
    <w:rPr>
      <w:color w:val="0000FF"/>
      <w:u w:val="single"/>
    </w:rPr>
  </w:style>
  <w:style w:type="character" w:customStyle="1" w:styleId="headline-content">
    <w:name w:val="headline-content"/>
    <w:basedOn w:val="a0"/>
    <w:rsid w:val="00682EE1"/>
  </w:style>
  <w:style w:type="paragraph" w:customStyle="1" w:styleId="pic-info">
    <w:name w:val="pic-info"/>
    <w:basedOn w:val="a"/>
    <w:rsid w:val="00682EE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semiHidden/>
    <w:unhideWhenUsed/>
    <w:rsid w:val="00242F3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42F34"/>
    <w:rPr>
      <w:b/>
      <w:bCs/>
    </w:rPr>
  </w:style>
  <w:style w:type="character" w:styleId="a9">
    <w:name w:val="Hyperlink"/>
    <w:basedOn w:val="a0"/>
    <w:uiPriority w:val="99"/>
    <w:semiHidden/>
    <w:unhideWhenUsed/>
    <w:rsid w:val="00561B17"/>
    <w:rPr>
      <w:color w:val="0000FF"/>
      <w:u w:val="single"/>
    </w:rPr>
  </w:style>
  <w:style w:type="character" w:customStyle="1" w:styleId="headline-content">
    <w:name w:val="headline-content"/>
    <w:basedOn w:val="a0"/>
    <w:rsid w:val="00682EE1"/>
  </w:style>
  <w:style w:type="paragraph" w:customStyle="1" w:styleId="pic-info">
    <w:name w:val="pic-info"/>
    <w:basedOn w:val="a"/>
    <w:rsid w:val="00682EE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6713">
      <w:bodyDiv w:val="1"/>
      <w:marLeft w:val="0"/>
      <w:marRight w:val="0"/>
      <w:marTop w:val="0"/>
      <w:marBottom w:val="0"/>
      <w:divBdr>
        <w:top w:val="none" w:sz="0" w:space="0" w:color="auto"/>
        <w:left w:val="none" w:sz="0" w:space="0" w:color="auto"/>
        <w:bottom w:val="none" w:sz="0" w:space="0" w:color="auto"/>
        <w:right w:val="none" w:sz="0" w:space="0" w:color="auto"/>
      </w:divBdr>
      <w:divsChild>
        <w:div w:id="929973279">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 w:id="33696238">
      <w:bodyDiv w:val="1"/>
      <w:marLeft w:val="0"/>
      <w:marRight w:val="0"/>
      <w:marTop w:val="0"/>
      <w:marBottom w:val="0"/>
      <w:divBdr>
        <w:top w:val="none" w:sz="0" w:space="0" w:color="auto"/>
        <w:left w:val="none" w:sz="0" w:space="0" w:color="auto"/>
        <w:bottom w:val="none" w:sz="0" w:space="0" w:color="auto"/>
        <w:right w:val="none" w:sz="0" w:space="0" w:color="auto"/>
      </w:divBdr>
      <w:divsChild>
        <w:div w:id="1415128634">
          <w:marLeft w:val="547"/>
          <w:marRight w:val="0"/>
          <w:marTop w:val="134"/>
          <w:marBottom w:val="0"/>
          <w:divBdr>
            <w:top w:val="none" w:sz="0" w:space="0" w:color="auto"/>
            <w:left w:val="none" w:sz="0" w:space="0" w:color="auto"/>
            <w:bottom w:val="none" w:sz="0" w:space="0" w:color="auto"/>
            <w:right w:val="none" w:sz="0" w:space="0" w:color="auto"/>
          </w:divBdr>
        </w:div>
        <w:div w:id="1546794819">
          <w:marLeft w:val="547"/>
          <w:marRight w:val="0"/>
          <w:marTop w:val="134"/>
          <w:marBottom w:val="0"/>
          <w:divBdr>
            <w:top w:val="none" w:sz="0" w:space="0" w:color="auto"/>
            <w:left w:val="none" w:sz="0" w:space="0" w:color="auto"/>
            <w:bottom w:val="none" w:sz="0" w:space="0" w:color="auto"/>
            <w:right w:val="none" w:sz="0" w:space="0" w:color="auto"/>
          </w:divBdr>
        </w:div>
        <w:div w:id="1839032442">
          <w:marLeft w:val="547"/>
          <w:marRight w:val="0"/>
          <w:marTop w:val="134"/>
          <w:marBottom w:val="0"/>
          <w:divBdr>
            <w:top w:val="none" w:sz="0" w:space="0" w:color="auto"/>
            <w:left w:val="none" w:sz="0" w:space="0" w:color="auto"/>
            <w:bottom w:val="none" w:sz="0" w:space="0" w:color="auto"/>
            <w:right w:val="none" w:sz="0" w:space="0" w:color="auto"/>
          </w:divBdr>
        </w:div>
        <w:div w:id="1283921157">
          <w:marLeft w:val="547"/>
          <w:marRight w:val="0"/>
          <w:marTop w:val="134"/>
          <w:marBottom w:val="0"/>
          <w:divBdr>
            <w:top w:val="none" w:sz="0" w:space="0" w:color="auto"/>
            <w:left w:val="none" w:sz="0" w:space="0" w:color="auto"/>
            <w:bottom w:val="none" w:sz="0" w:space="0" w:color="auto"/>
            <w:right w:val="none" w:sz="0" w:space="0" w:color="auto"/>
          </w:divBdr>
        </w:div>
      </w:divsChild>
    </w:div>
    <w:div w:id="66852251">
      <w:bodyDiv w:val="1"/>
      <w:marLeft w:val="0"/>
      <w:marRight w:val="0"/>
      <w:marTop w:val="0"/>
      <w:marBottom w:val="0"/>
      <w:divBdr>
        <w:top w:val="none" w:sz="0" w:space="0" w:color="auto"/>
        <w:left w:val="none" w:sz="0" w:space="0" w:color="auto"/>
        <w:bottom w:val="none" w:sz="0" w:space="0" w:color="auto"/>
        <w:right w:val="none" w:sz="0" w:space="0" w:color="auto"/>
      </w:divBdr>
      <w:divsChild>
        <w:div w:id="41491409">
          <w:marLeft w:val="547"/>
          <w:marRight w:val="0"/>
          <w:marTop w:val="134"/>
          <w:marBottom w:val="0"/>
          <w:divBdr>
            <w:top w:val="none" w:sz="0" w:space="0" w:color="auto"/>
            <w:left w:val="none" w:sz="0" w:space="0" w:color="auto"/>
            <w:bottom w:val="none" w:sz="0" w:space="0" w:color="auto"/>
            <w:right w:val="none" w:sz="0" w:space="0" w:color="auto"/>
          </w:divBdr>
        </w:div>
        <w:div w:id="2127658683">
          <w:marLeft w:val="547"/>
          <w:marRight w:val="0"/>
          <w:marTop w:val="134"/>
          <w:marBottom w:val="0"/>
          <w:divBdr>
            <w:top w:val="none" w:sz="0" w:space="0" w:color="auto"/>
            <w:left w:val="none" w:sz="0" w:space="0" w:color="auto"/>
            <w:bottom w:val="none" w:sz="0" w:space="0" w:color="auto"/>
            <w:right w:val="none" w:sz="0" w:space="0" w:color="auto"/>
          </w:divBdr>
        </w:div>
        <w:div w:id="470442130">
          <w:marLeft w:val="547"/>
          <w:marRight w:val="0"/>
          <w:marTop w:val="134"/>
          <w:marBottom w:val="0"/>
          <w:divBdr>
            <w:top w:val="none" w:sz="0" w:space="0" w:color="auto"/>
            <w:left w:val="none" w:sz="0" w:space="0" w:color="auto"/>
            <w:bottom w:val="none" w:sz="0" w:space="0" w:color="auto"/>
            <w:right w:val="none" w:sz="0" w:space="0" w:color="auto"/>
          </w:divBdr>
        </w:div>
        <w:div w:id="187528494">
          <w:marLeft w:val="547"/>
          <w:marRight w:val="0"/>
          <w:marTop w:val="134"/>
          <w:marBottom w:val="0"/>
          <w:divBdr>
            <w:top w:val="none" w:sz="0" w:space="0" w:color="auto"/>
            <w:left w:val="none" w:sz="0" w:space="0" w:color="auto"/>
            <w:bottom w:val="none" w:sz="0" w:space="0" w:color="auto"/>
            <w:right w:val="none" w:sz="0" w:space="0" w:color="auto"/>
          </w:divBdr>
        </w:div>
      </w:divsChild>
    </w:div>
    <w:div w:id="70585263">
      <w:bodyDiv w:val="1"/>
      <w:marLeft w:val="0"/>
      <w:marRight w:val="0"/>
      <w:marTop w:val="0"/>
      <w:marBottom w:val="0"/>
      <w:divBdr>
        <w:top w:val="none" w:sz="0" w:space="0" w:color="auto"/>
        <w:left w:val="none" w:sz="0" w:space="0" w:color="auto"/>
        <w:bottom w:val="none" w:sz="0" w:space="0" w:color="auto"/>
        <w:right w:val="none" w:sz="0" w:space="0" w:color="auto"/>
      </w:divBdr>
      <w:divsChild>
        <w:div w:id="143397376">
          <w:marLeft w:val="547"/>
          <w:marRight w:val="0"/>
          <w:marTop w:val="134"/>
          <w:marBottom w:val="0"/>
          <w:divBdr>
            <w:top w:val="none" w:sz="0" w:space="0" w:color="auto"/>
            <w:left w:val="none" w:sz="0" w:space="0" w:color="auto"/>
            <w:bottom w:val="none" w:sz="0" w:space="0" w:color="auto"/>
            <w:right w:val="none" w:sz="0" w:space="0" w:color="auto"/>
          </w:divBdr>
        </w:div>
      </w:divsChild>
    </w:div>
    <w:div w:id="75857694">
      <w:bodyDiv w:val="1"/>
      <w:marLeft w:val="0"/>
      <w:marRight w:val="0"/>
      <w:marTop w:val="0"/>
      <w:marBottom w:val="0"/>
      <w:divBdr>
        <w:top w:val="none" w:sz="0" w:space="0" w:color="auto"/>
        <w:left w:val="none" w:sz="0" w:space="0" w:color="auto"/>
        <w:bottom w:val="none" w:sz="0" w:space="0" w:color="auto"/>
        <w:right w:val="none" w:sz="0" w:space="0" w:color="auto"/>
      </w:divBdr>
      <w:divsChild>
        <w:div w:id="559635805">
          <w:marLeft w:val="0"/>
          <w:marRight w:val="0"/>
          <w:marTop w:val="0"/>
          <w:marBottom w:val="0"/>
          <w:divBdr>
            <w:top w:val="none" w:sz="0" w:space="0" w:color="auto"/>
            <w:left w:val="none" w:sz="0" w:space="0" w:color="auto"/>
            <w:bottom w:val="none" w:sz="0" w:space="0" w:color="auto"/>
            <w:right w:val="none" w:sz="0" w:space="0" w:color="auto"/>
          </w:divBdr>
        </w:div>
        <w:div w:id="1534004071">
          <w:marLeft w:val="0"/>
          <w:marRight w:val="0"/>
          <w:marTop w:val="0"/>
          <w:marBottom w:val="0"/>
          <w:divBdr>
            <w:top w:val="none" w:sz="0" w:space="0" w:color="auto"/>
            <w:left w:val="none" w:sz="0" w:space="0" w:color="auto"/>
            <w:bottom w:val="none" w:sz="0" w:space="0" w:color="auto"/>
            <w:right w:val="none" w:sz="0" w:space="0" w:color="auto"/>
          </w:divBdr>
        </w:div>
        <w:div w:id="1962875666">
          <w:marLeft w:val="0"/>
          <w:marRight w:val="0"/>
          <w:marTop w:val="0"/>
          <w:marBottom w:val="0"/>
          <w:divBdr>
            <w:top w:val="none" w:sz="0" w:space="0" w:color="auto"/>
            <w:left w:val="none" w:sz="0" w:space="0" w:color="auto"/>
            <w:bottom w:val="none" w:sz="0" w:space="0" w:color="auto"/>
            <w:right w:val="none" w:sz="0" w:space="0" w:color="auto"/>
          </w:divBdr>
        </w:div>
      </w:divsChild>
    </w:div>
    <w:div w:id="108355390">
      <w:bodyDiv w:val="1"/>
      <w:marLeft w:val="0"/>
      <w:marRight w:val="0"/>
      <w:marTop w:val="0"/>
      <w:marBottom w:val="0"/>
      <w:divBdr>
        <w:top w:val="none" w:sz="0" w:space="0" w:color="auto"/>
        <w:left w:val="none" w:sz="0" w:space="0" w:color="auto"/>
        <w:bottom w:val="none" w:sz="0" w:space="0" w:color="auto"/>
        <w:right w:val="none" w:sz="0" w:space="0" w:color="auto"/>
      </w:divBdr>
      <w:divsChild>
        <w:div w:id="1288664212">
          <w:marLeft w:val="547"/>
          <w:marRight w:val="0"/>
          <w:marTop w:val="134"/>
          <w:marBottom w:val="0"/>
          <w:divBdr>
            <w:top w:val="none" w:sz="0" w:space="0" w:color="auto"/>
            <w:left w:val="none" w:sz="0" w:space="0" w:color="auto"/>
            <w:bottom w:val="none" w:sz="0" w:space="0" w:color="auto"/>
            <w:right w:val="none" w:sz="0" w:space="0" w:color="auto"/>
          </w:divBdr>
        </w:div>
      </w:divsChild>
    </w:div>
    <w:div w:id="135730352">
      <w:bodyDiv w:val="1"/>
      <w:marLeft w:val="0"/>
      <w:marRight w:val="0"/>
      <w:marTop w:val="0"/>
      <w:marBottom w:val="0"/>
      <w:divBdr>
        <w:top w:val="none" w:sz="0" w:space="0" w:color="auto"/>
        <w:left w:val="none" w:sz="0" w:space="0" w:color="auto"/>
        <w:bottom w:val="none" w:sz="0" w:space="0" w:color="auto"/>
        <w:right w:val="none" w:sz="0" w:space="0" w:color="auto"/>
      </w:divBdr>
      <w:divsChild>
        <w:div w:id="984161624">
          <w:marLeft w:val="547"/>
          <w:marRight w:val="0"/>
          <w:marTop w:val="134"/>
          <w:marBottom w:val="0"/>
          <w:divBdr>
            <w:top w:val="none" w:sz="0" w:space="0" w:color="auto"/>
            <w:left w:val="none" w:sz="0" w:space="0" w:color="auto"/>
            <w:bottom w:val="none" w:sz="0" w:space="0" w:color="auto"/>
            <w:right w:val="none" w:sz="0" w:space="0" w:color="auto"/>
          </w:divBdr>
        </w:div>
        <w:div w:id="170067601">
          <w:marLeft w:val="547"/>
          <w:marRight w:val="0"/>
          <w:marTop w:val="134"/>
          <w:marBottom w:val="0"/>
          <w:divBdr>
            <w:top w:val="none" w:sz="0" w:space="0" w:color="auto"/>
            <w:left w:val="none" w:sz="0" w:space="0" w:color="auto"/>
            <w:bottom w:val="none" w:sz="0" w:space="0" w:color="auto"/>
            <w:right w:val="none" w:sz="0" w:space="0" w:color="auto"/>
          </w:divBdr>
        </w:div>
        <w:div w:id="295530144">
          <w:marLeft w:val="547"/>
          <w:marRight w:val="0"/>
          <w:marTop w:val="134"/>
          <w:marBottom w:val="0"/>
          <w:divBdr>
            <w:top w:val="none" w:sz="0" w:space="0" w:color="auto"/>
            <w:left w:val="none" w:sz="0" w:space="0" w:color="auto"/>
            <w:bottom w:val="none" w:sz="0" w:space="0" w:color="auto"/>
            <w:right w:val="none" w:sz="0" w:space="0" w:color="auto"/>
          </w:divBdr>
        </w:div>
      </w:divsChild>
    </w:div>
    <w:div w:id="144594138">
      <w:bodyDiv w:val="1"/>
      <w:marLeft w:val="0"/>
      <w:marRight w:val="0"/>
      <w:marTop w:val="0"/>
      <w:marBottom w:val="0"/>
      <w:divBdr>
        <w:top w:val="none" w:sz="0" w:space="0" w:color="auto"/>
        <w:left w:val="none" w:sz="0" w:space="0" w:color="auto"/>
        <w:bottom w:val="none" w:sz="0" w:space="0" w:color="auto"/>
        <w:right w:val="none" w:sz="0" w:space="0" w:color="auto"/>
      </w:divBdr>
      <w:divsChild>
        <w:div w:id="354120306">
          <w:marLeft w:val="0"/>
          <w:marRight w:val="0"/>
          <w:marTop w:val="0"/>
          <w:marBottom w:val="0"/>
          <w:divBdr>
            <w:top w:val="none" w:sz="0" w:space="0" w:color="auto"/>
            <w:left w:val="none" w:sz="0" w:space="0" w:color="auto"/>
            <w:bottom w:val="none" w:sz="0" w:space="0" w:color="auto"/>
            <w:right w:val="none" w:sz="0" w:space="0" w:color="auto"/>
          </w:divBdr>
        </w:div>
      </w:divsChild>
    </w:div>
    <w:div w:id="160975259">
      <w:bodyDiv w:val="1"/>
      <w:marLeft w:val="0"/>
      <w:marRight w:val="0"/>
      <w:marTop w:val="0"/>
      <w:marBottom w:val="0"/>
      <w:divBdr>
        <w:top w:val="none" w:sz="0" w:space="0" w:color="auto"/>
        <w:left w:val="none" w:sz="0" w:space="0" w:color="auto"/>
        <w:bottom w:val="none" w:sz="0" w:space="0" w:color="auto"/>
        <w:right w:val="none" w:sz="0" w:space="0" w:color="auto"/>
      </w:divBdr>
      <w:divsChild>
        <w:div w:id="250624291">
          <w:marLeft w:val="547"/>
          <w:marRight w:val="0"/>
          <w:marTop w:val="134"/>
          <w:marBottom w:val="0"/>
          <w:divBdr>
            <w:top w:val="none" w:sz="0" w:space="0" w:color="auto"/>
            <w:left w:val="none" w:sz="0" w:space="0" w:color="auto"/>
            <w:bottom w:val="none" w:sz="0" w:space="0" w:color="auto"/>
            <w:right w:val="none" w:sz="0" w:space="0" w:color="auto"/>
          </w:divBdr>
        </w:div>
        <w:div w:id="1579440698">
          <w:marLeft w:val="547"/>
          <w:marRight w:val="0"/>
          <w:marTop w:val="134"/>
          <w:marBottom w:val="0"/>
          <w:divBdr>
            <w:top w:val="none" w:sz="0" w:space="0" w:color="auto"/>
            <w:left w:val="none" w:sz="0" w:space="0" w:color="auto"/>
            <w:bottom w:val="none" w:sz="0" w:space="0" w:color="auto"/>
            <w:right w:val="none" w:sz="0" w:space="0" w:color="auto"/>
          </w:divBdr>
        </w:div>
        <w:div w:id="1233275250">
          <w:marLeft w:val="547"/>
          <w:marRight w:val="0"/>
          <w:marTop w:val="134"/>
          <w:marBottom w:val="0"/>
          <w:divBdr>
            <w:top w:val="none" w:sz="0" w:space="0" w:color="auto"/>
            <w:left w:val="none" w:sz="0" w:space="0" w:color="auto"/>
            <w:bottom w:val="none" w:sz="0" w:space="0" w:color="auto"/>
            <w:right w:val="none" w:sz="0" w:space="0" w:color="auto"/>
          </w:divBdr>
        </w:div>
        <w:div w:id="427392881">
          <w:marLeft w:val="547"/>
          <w:marRight w:val="0"/>
          <w:marTop w:val="134"/>
          <w:marBottom w:val="0"/>
          <w:divBdr>
            <w:top w:val="none" w:sz="0" w:space="0" w:color="auto"/>
            <w:left w:val="none" w:sz="0" w:space="0" w:color="auto"/>
            <w:bottom w:val="none" w:sz="0" w:space="0" w:color="auto"/>
            <w:right w:val="none" w:sz="0" w:space="0" w:color="auto"/>
          </w:divBdr>
        </w:div>
        <w:div w:id="100615990">
          <w:marLeft w:val="547"/>
          <w:marRight w:val="0"/>
          <w:marTop w:val="134"/>
          <w:marBottom w:val="0"/>
          <w:divBdr>
            <w:top w:val="none" w:sz="0" w:space="0" w:color="auto"/>
            <w:left w:val="none" w:sz="0" w:space="0" w:color="auto"/>
            <w:bottom w:val="none" w:sz="0" w:space="0" w:color="auto"/>
            <w:right w:val="none" w:sz="0" w:space="0" w:color="auto"/>
          </w:divBdr>
        </w:div>
      </w:divsChild>
    </w:div>
    <w:div w:id="163786427">
      <w:bodyDiv w:val="1"/>
      <w:marLeft w:val="0"/>
      <w:marRight w:val="0"/>
      <w:marTop w:val="0"/>
      <w:marBottom w:val="0"/>
      <w:divBdr>
        <w:top w:val="none" w:sz="0" w:space="0" w:color="auto"/>
        <w:left w:val="none" w:sz="0" w:space="0" w:color="auto"/>
        <w:bottom w:val="none" w:sz="0" w:space="0" w:color="auto"/>
        <w:right w:val="none" w:sz="0" w:space="0" w:color="auto"/>
      </w:divBdr>
      <w:divsChild>
        <w:div w:id="299384766">
          <w:marLeft w:val="547"/>
          <w:marRight w:val="0"/>
          <w:marTop w:val="134"/>
          <w:marBottom w:val="0"/>
          <w:divBdr>
            <w:top w:val="none" w:sz="0" w:space="0" w:color="auto"/>
            <w:left w:val="none" w:sz="0" w:space="0" w:color="auto"/>
            <w:bottom w:val="none" w:sz="0" w:space="0" w:color="auto"/>
            <w:right w:val="none" w:sz="0" w:space="0" w:color="auto"/>
          </w:divBdr>
        </w:div>
        <w:div w:id="1578857956">
          <w:marLeft w:val="547"/>
          <w:marRight w:val="0"/>
          <w:marTop w:val="134"/>
          <w:marBottom w:val="0"/>
          <w:divBdr>
            <w:top w:val="none" w:sz="0" w:space="0" w:color="auto"/>
            <w:left w:val="none" w:sz="0" w:space="0" w:color="auto"/>
            <w:bottom w:val="none" w:sz="0" w:space="0" w:color="auto"/>
            <w:right w:val="none" w:sz="0" w:space="0" w:color="auto"/>
          </w:divBdr>
        </w:div>
        <w:div w:id="1427967072">
          <w:marLeft w:val="547"/>
          <w:marRight w:val="0"/>
          <w:marTop w:val="134"/>
          <w:marBottom w:val="0"/>
          <w:divBdr>
            <w:top w:val="none" w:sz="0" w:space="0" w:color="auto"/>
            <w:left w:val="none" w:sz="0" w:space="0" w:color="auto"/>
            <w:bottom w:val="none" w:sz="0" w:space="0" w:color="auto"/>
            <w:right w:val="none" w:sz="0" w:space="0" w:color="auto"/>
          </w:divBdr>
        </w:div>
        <w:div w:id="21132049">
          <w:marLeft w:val="547"/>
          <w:marRight w:val="0"/>
          <w:marTop w:val="134"/>
          <w:marBottom w:val="0"/>
          <w:divBdr>
            <w:top w:val="none" w:sz="0" w:space="0" w:color="auto"/>
            <w:left w:val="none" w:sz="0" w:space="0" w:color="auto"/>
            <w:bottom w:val="none" w:sz="0" w:space="0" w:color="auto"/>
            <w:right w:val="none" w:sz="0" w:space="0" w:color="auto"/>
          </w:divBdr>
        </w:div>
        <w:div w:id="1042901185">
          <w:marLeft w:val="547"/>
          <w:marRight w:val="0"/>
          <w:marTop w:val="134"/>
          <w:marBottom w:val="0"/>
          <w:divBdr>
            <w:top w:val="none" w:sz="0" w:space="0" w:color="auto"/>
            <w:left w:val="none" w:sz="0" w:space="0" w:color="auto"/>
            <w:bottom w:val="none" w:sz="0" w:space="0" w:color="auto"/>
            <w:right w:val="none" w:sz="0" w:space="0" w:color="auto"/>
          </w:divBdr>
        </w:div>
        <w:div w:id="177085839">
          <w:marLeft w:val="1166"/>
          <w:marRight w:val="0"/>
          <w:marTop w:val="115"/>
          <w:marBottom w:val="0"/>
          <w:divBdr>
            <w:top w:val="none" w:sz="0" w:space="0" w:color="auto"/>
            <w:left w:val="none" w:sz="0" w:space="0" w:color="auto"/>
            <w:bottom w:val="none" w:sz="0" w:space="0" w:color="auto"/>
            <w:right w:val="none" w:sz="0" w:space="0" w:color="auto"/>
          </w:divBdr>
        </w:div>
        <w:div w:id="927956614">
          <w:marLeft w:val="1166"/>
          <w:marRight w:val="0"/>
          <w:marTop w:val="115"/>
          <w:marBottom w:val="0"/>
          <w:divBdr>
            <w:top w:val="none" w:sz="0" w:space="0" w:color="auto"/>
            <w:left w:val="none" w:sz="0" w:space="0" w:color="auto"/>
            <w:bottom w:val="none" w:sz="0" w:space="0" w:color="auto"/>
            <w:right w:val="none" w:sz="0" w:space="0" w:color="auto"/>
          </w:divBdr>
        </w:div>
        <w:div w:id="1572306102">
          <w:marLeft w:val="1166"/>
          <w:marRight w:val="0"/>
          <w:marTop w:val="115"/>
          <w:marBottom w:val="0"/>
          <w:divBdr>
            <w:top w:val="none" w:sz="0" w:space="0" w:color="auto"/>
            <w:left w:val="none" w:sz="0" w:space="0" w:color="auto"/>
            <w:bottom w:val="none" w:sz="0" w:space="0" w:color="auto"/>
            <w:right w:val="none" w:sz="0" w:space="0" w:color="auto"/>
          </w:divBdr>
        </w:div>
      </w:divsChild>
    </w:div>
    <w:div w:id="194196284">
      <w:bodyDiv w:val="1"/>
      <w:marLeft w:val="0"/>
      <w:marRight w:val="0"/>
      <w:marTop w:val="0"/>
      <w:marBottom w:val="0"/>
      <w:divBdr>
        <w:top w:val="none" w:sz="0" w:space="0" w:color="auto"/>
        <w:left w:val="none" w:sz="0" w:space="0" w:color="auto"/>
        <w:bottom w:val="none" w:sz="0" w:space="0" w:color="auto"/>
        <w:right w:val="none" w:sz="0" w:space="0" w:color="auto"/>
      </w:divBdr>
    </w:div>
    <w:div w:id="200480709">
      <w:bodyDiv w:val="1"/>
      <w:marLeft w:val="0"/>
      <w:marRight w:val="0"/>
      <w:marTop w:val="0"/>
      <w:marBottom w:val="0"/>
      <w:divBdr>
        <w:top w:val="none" w:sz="0" w:space="0" w:color="auto"/>
        <w:left w:val="none" w:sz="0" w:space="0" w:color="auto"/>
        <w:bottom w:val="none" w:sz="0" w:space="0" w:color="auto"/>
        <w:right w:val="none" w:sz="0" w:space="0" w:color="auto"/>
      </w:divBdr>
      <w:divsChild>
        <w:div w:id="1867210662">
          <w:marLeft w:val="547"/>
          <w:marRight w:val="0"/>
          <w:marTop w:val="134"/>
          <w:marBottom w:val="0"/>
          <w:divBdr>
            <w:top w:val="none" w:sz="0" w:space="0" w:color="auto"/>
            <w:left w:val="none" w:sz="0" w:space="0" w:color="auto"/>
            <w:bottom w:val="none" w:sz="0" w:space="0" w:color="auto"/>
            <w:right w:val="none" w:sz="0" w:space="0" w:color="auto"/>
          </w:divBdr>
        </w:div>
      </w:divsChild>
    </w:div>
    <w:div w:id="208421275">
      <w:bodyDiv w:val="1"/>
      <w:marLeft w:val="0"/>
      <w:marRight w:val="0"/>
      <w:marTop w:val="0"/>
      <w:marBottom w:val="0"/>
      <w:divBdr>
        <w:top w:val="none" w:sz="0" w:space="0" w:color="auto"/>
        <w:left w:val="none" w:sz="0" w:space="0" w:color="auto"/>
        <w:bottom w:val="none" w:sz="0" w:space="0" w:color="auto"/>
        <w:right w:val="none" w:sz="0" w:space="0" w:color="auto"/>
      </w:divBdr>
      <w:divsChild>
        <w:div w:id="410977717">
          <w:marLeft w:val="547"/>
          <w:marRight w:val="0"/>
          <w:marTop w:val="134"/>
          <w:marBottom w:val="0"/>
          <w:divBdr>
            <w:top w:val="none" w:sz="0" w:space="0" w:color="auto"/>
            <w:left w:val="none" w:sz="0" w:space="0" w:color="auto"/>
            <w:bottom w:val="none" w:sz="0" w:space="0" w:color="auto"/>
            <w:right w:val="none" w:sz="0" w:space="0" w:color="auto"/>
          </w:divBdr>
        </w:div>
        <w:div w:id="62993025">
          <w:marLeft w:val="547"/>
          <w:marRight w:val="0"/>
          <w:marTop w:val="134"/>
          <w:marBottom w:val="0"/>
          <w:divBdr>
            <w:top w:val="none" w:sz="0" w:space="0" w:color="auto"/>
            <w:left w:val="none" w:sz="0" w:space="0" w:color="auto"/>
            <w:bottom w:val="none" w:sz="0" w:space="0" w:color="auto"/>
            <w:right w:val="none" w:sz="0" w:space="0" w:color="auto"/>
          </w:divBdr>
        </w:div>
      </w:divsChild>
    </w:div>
    <w:div w:id="210271790">
      <w:bodyDiv w:val="1"/>
      <w:marLeft w:val="0"/>
      <w:marRight w:val="0"/>
      <w:marTop w:val="0"/>
      <w:marBottom w:val="0"/>
      <w:divBdr>
        <w:top w:val="none" w:sz="0" w:space="0" w:color="auto"/>
        <w:left w:val="none" w:sz="0" w:space="0" w:color="auto"/>
        <w:bottom w:val="none" w:sz="0" w:space="0" w:color="auto"/>
        <w:right w:val="none" w:sz="0" w:space="0" w:color="auto"/>
      </w:divBdr>
      <w:divsChild>
        <w:div w:id="1216359358">
          <w:marLeft w:val="547"/>
          <w:marRight w:val="0"/>
          <w:marTop w:val="115"/>
          <w:marBottom w:val="0"/>
          <w:divBdr>
            <w:top w:val="none" w:sz="0" w:space="0" w:color="auto"/>
            <w:left w:val="none" w:sz="0" w:space="0" w:color="auto"/>
            <w:bottom w:val="none" w:sz="0" w:space="0" w:color="auto"/>
            <w:right w:val="none" w:sz="0" w:space="0" w:color="auto"/>
          </w:divBdr>
        </w:div>
        <w:div w:id="881476511">
          <w:marLeft w:val="547"/>
          <w:marRight w:val="0"/>
          <w:marTop w:val="115"/>
          <w:marBottom w:val="0"/>
          <w:divBdr>
            <w:top w:val="none" w:sz="0" w:space="0" w:color="auto"/>
            <w:left w:val="none" w:sz="0" w:space="0" w:color="auto"/>
            <w:bottom w:val="none" w:sz="0" w:space="0" w:color="auto"/>
            <w:right w:val="none" w:sz="0" w:space="0" w:color="auto"/>
          </w:divBdr>
        </w:div>
        <w:div w:id="707989899">
          <w:marLeft w:val="547"/>
          <w:marRight w:val="0"/>
          <w:marTop w:val="115"/>
          <w:marBottom w:val="0"/>
          <w:divBdr>
            <w:top w:val="none" w:sz="0" w:space="0" w:color="auto"/>
            <w:left w:val="none" w:sz="0" w:space="0" w:color="auto"/>
            <w:bottom w:val="none" w:sz="0" w:space="0" w:color="auto"/>
            <w:right w:val="none" w:sz="0" w:space="0" w:color="auto"/>
          </w:divBdr>
        </w:div>
        <w:div w:id="494348386">
          <w:marLeft w:val="1166"/>
          <w:marRight w:val="0"/>
          <w:marTop w:val="115"/>
          <w:marBottom w:val="0"/>
          <w:divBdr>
            <w:top w:val="none" w:sz="0" w:space="0" w:color="auto"/>
            <w:left w:val="none" w:sz="0" w:space="0" w:color="auto"/>
            <w:bottom w:val="none" w:sz="0" w:space="0" w:color="auto"/>
            <w:right w:val="none" w:sz="0" w:space="0" w:color="auto"/>
          </w:divBdr>
        </w:div>
        <w:div w:id="786706387">
          <w:marLeft w:val="547"/>
          <w:marRight w:val="0"/>
          <w:marTop w:val="115"/>
          <w:marBottom w:val="0"/>
          <w:divBdr>
            <w:top w:val="none" w:sz="0" w:space="0" w:color="auto"/>
            <w:left w:val="none" w:sz="0" w:space="0" w:color="auto"/>
            <w:bottom w:val="none" w:sz="0" w:space="0" w:color="auto"/>
            <w:right w:val="none" w:sz="0" w:space="0" w:color="auto"/>
          </w:divBdr>
        </w:div>
        <w:div w:id="1597707930">
          <w:marLeft w:val="1166"/>
          <w:marRight w:val="0"/>
          <w:marTop w:val="115"/>
          <w:marBottom w:val="0"/>
          <w:divBdr>
            <w:top w:val="none" w:sz="0" w:space="0" w:color="auto"/>
            <w:left w:val="none" w:sz="0" w:space="0" w:color="auto"/>
            <w:bottom w:val="none" w:sz="0" w:space="0" w:color="auto"/>
            <w:right w:val="none" w:sz="0" w:space="0" w:color="auto"/>
          </w:divBdr>
        </w:div>
        <w:div w:id="1049064119">
          <w:marLeft w:val="547"/>
          <w:marRight w:val="0"/>
          <w:marTop w:val="115"/>
          <w:marBottom w:val="0"/>
          <w:divBdr>
            <w:top w:val="none" w:sz="0" w:space="0" w:color="auto"/>
            <w:left w:val="none" w:sz="0" w:space="0" w:color="auto"/>
            <w:bottom w:val="none" w:sz="0" w:space="0" w:color="auto"/>
            <w:right w:val="none" w:sz="0" w:space="0" w:color="auto"/>
          </w:divBdr>
        </w:div>
        <w:div w:id="1890805157">
          <w:marLeft w:val="1166"/>
          <w:marRight w:val="0"/>
          <w:marTop w:val="115"/>
          <w:marBottom w:val="0"/>
          <w:divBdr>
            <w:top w:val="none" w:sz="0" w:space="0" w:color="auto"/>
            <w:left w:val="none" w:sz="0" w:space="0" w:color="auto"/>
            <w:bottom w:val="none" w:sz="0" w:space="0" w:color="auto"/>
            <w:right w:val="none" w:sz="0" w:space="0" w:color="auto"/>
          </w:divBdr>
        </w:div>
      </w:divsChild>
    </w:div>
    <w:div w:id="255603281">
      <w:bodyDiv w:val="1"/>
      <w:marLeft w:val="0"/>
      <w:marRight w:val="0"/>
      <w:marTop w:val="0"/>
      <w:marBottom w:val="0"/>
      <w:divBdr>
        <w:top w:val="none" w:sz="0" w:space="0" w:color="auto"/>
        <w:left w:val="none" w:sz="0" w:space="0" w:color="auto"/>
        <w:bottom w:val="none" w:sz="0" w:space="0" w:color="auto"/>
        <w:right w:val="none" w:sz="0" w:space="0" w:color="auto"/>
      </w:divBdr>
    </w:div>
    <w:div w:id="286666283">
      <w:bodyDiv w:val="1"/>
      <w:marLeft w:val="0"/>
      <w:marRight w:val="0"/>
      <w:marTop w:val="0"/>
      <w:marBottom w:val="0"/>
      <w:divBdr>
        <w:top w:val="none" w:sz="0" w:space="0" w:color="auto"/>
        <w:left w:val="none" w:sz="0" w:space="0" w:color="auto"/>
        <w:bottom w:val="none" w:sz="0" w:space="0" w:color="auto"/>
        <w:right w:val="none" w:sz="0" w:space="0" w:color="auto"/>
      </w:divBdr>
      <w:divsChild>
        <w:div w:id="815335343">
          <w:marLeft w:val="547"/>
          <w:marRight w:val="0"/>
          <w:marTop w:val="134"/>
          <w:marBottom w:val="0"/>
          <w:divBdr>
            <w:top w:val="none" w:sz="0" w:space="0" w:color="auto"/>
            <w:left w:val="none" w:sz="0" w:space="0" w:color="auto"/>
            <w:bottom w:val="none" w:sz="0" w:space="0" w:color="auto"/>
            <w:right w:val="none" w:sz="0" w:space="0" w:color="auto"/>
          </w:divBdr>
        </w:div>
        <w:div w:id="881870414">
          <w:marLeft w:val="547"/>
          <w:marRight w:val="0"/>
          <w:marTop w:val="134"/>
          <w:marBottom w:val="0"/>
          <w:divBdr>
            <w:top w:val="none" w:sz="0" w:space="0" w:color="auto"/>
            <w:left w:val="none" w:sz="0" w:space="0" w:color="auto"/>
            <w:bottom w:val="none" w:sz="0" w:space="0" w:color="auto"/>
            <w:right w:val="none" w:sz="0" w:space="0" w:color="auto"/>
          </w:divBdr>
        </w:div>
        <w:div w:id="1975525763">
          <w:marLeft w:val="547"/>
          <w:marRight w:val="0"/>
          <w:marTop w:val="134"/>
          <w:marBottom w:val="0"/>
          <w:divBdr>
            <w:top w:val="none" w:sz="0" w:space="0" w:color="auto"/>
            <w:left w:val="none" w:sz="0" w:space="0" w:color="auto"/>
            <w:bottom w:val="none" w:sz="0" w:space="0" w:color="auto"/>
            <w:right w:val="none" w:sz="0" w:space="0" w:color="auto"/>
          </w:divBdr>
        </w:div>
        <w:div w:id="989403683">
          <w:marLeft w:val="547"/>
          <w:marRight w:val="0"/>
          <w:marTop w:val="134"/>
          <w:marBottom w:val="0"/>
          <w:divBdr>
            <w:top w:val="none" w:sz="0" w:space="0" w:color="auto"/>
            <w:left w:val="none" w:sz="0" w:space="0" w:color="auto"/>
            <w:bottom w:val="none" w:sz="0" w:space="0" w:color="auto"/>
            <w:right w:val="none" w:sz="0" w:space="0" w:color="auto"/>
          </w:divBdr>
        </w:div>
        <w:div w:id="280842850">
          <w:marLeft w:val="547"/>
          <w:marRight w:val="0"/>
          <w:marTop w:val="134"/>
          <w:marBottom w:val="0"/>
          <w:divBdr>
            <w:top w:val="none" w:sz="0" w:space="0" w:color="auto"/>
            <w:left w:val="none" w:sz="0" w:space="0" w:color="auto"/>
            <w:bottom w:val="none" w:sz="0" w:space="0" w:color="auto"/>
            <w:right w:val="none" w:sz="0" w:space="0" w:color="auto"/>
          </w:divBdr>
        </w:div>
      </w:divsChild>
    </w:div>
    <w:div w:id="293484136">
      <w:bodyDiv w:val="1"/>
      <w:marLeft w:val="0"/>
      <w:marRight w:val="0"/>
      <w:marTop w:val="0"/>
      <w:marBottom w:val="0"/>
      <w:divBdr>
        <w:top w:val="none" w:sz="0" w:space="0" w:color="auto"/>
        <w:left w:val="none" w:sz="0" w:space="0" w:color="auto"/>
        <w:bottom w:val="none" w:sz="0" w:space="0" w:color="auto"/>
        <w:right w:val="none" w:sz="0" w:space="0" w:color="auto"/>
      </w:divBdr>
      <w:divsChild>
        <w:div w:id="1298607530">
          <w:marLeft w:val="547"/>
          <w:marRight w:val="0"/>
          <w:marTop w:val="134"/>
          <w:marBottom w:val="0"/>
          <w:divBdr>
            <w:top w:val="none" w:sz="0" w:space="0" w:color="auto"/>
            <w:left w:val="none" w:sz="0" w:space="0" w:color="auto"/>
            <w:bottom w:val="none" w:sz="0" w:space="0" w:color="auto"/>
            <w:right w:val="none" w:sz="0" w:space="0" w:color="auto"/>
          </w:divBdr>
        </w:div>
        <w:div w:id="981155586">
          <w:marLeft w:val="547"/>
          <w:marRight w:val="0"/>
          <w:marTop w:val="134"/>
          <w:marBottom w:val="0"/>
          <w:divBdr>
            <w:top w:val="none" w:sz="0" w:space="0" w:color="auto"/>
            <w:left w:val="none" w:sz="0" w:space="0" w:color="auto"/>
            <w:bottom w:val="none" w:sz="0" w:space="0" w:color="auto"/>
            <w:right w:val="none" w:sz="0" w:space="0" w:color="auto"/>
          </w:divBdr>
        </w:div>
        <w:div w:id="1772622156">
          <w:marLeft w:val="547"/>
          <w:marRight w:val="0"/>
          <w:marTop w:val="134"/>
          <w:marBottom w:val="0"/>
          <w:divBdr>
            <w:top w:val="none" w:sz="0" w:space="0" w:color="auto"/>
            <w:left w:val="none" w:sz="0" w:space="0" w:color="auto"/>
            <w:bottom w:val="none" w:sz="0" w:space="0" w:color="auto"/>
            <w:right w:val="none" w:sz="0" w:space="0" w:color="auto"/>
          </w:divBdr>
        </w:div>
        <w:div w:id="1552230673">
          <w:marLeft w:val="547"/>
          <w:marRight w:val="0"/>
          <w:marTop w:val="134"/>
          <w:marBottom w:val="0"/>
          <w:divBdr>
            <w:top w:val="none" w:sz="0" w:space="0" w:color="auto"/>
            <w:left w:val="none" w:sz="0" w:space="0" w:color="auto"/>
            <w:bottom w:val="none" w:sz="0" w:space="0" w:color="auto"/>
            <w:right w:val="none" w:sz="0" w:space="0" w:color="auto"/>
          </w:divBdr>
        </w:div>
      </w:divsChild>
    </w:div>
    <w:div w:id="298997002">
      <w:bodyDiv w:val="1"/>
      <w:marLeft w:val="0"/>
      <w:marRight w:val="0"/>
      <w:marTop w:val="0"/>
      <w:marBottom w:val="0"/>
      <w:divBdr>
        <w:top w:val="none" w:sz="0" w:space="0" w:color="auto"/>
        <w:left w:val="none" w:sz="0" w:space="0" w:color="auto"/>
        <w:bottom w:val="none" w:sz="0" w:space="0" w:color="auto"/>
        <w:right w:val="none" w:sz="0" w:space="0" w:color="auto"/>
      </w:divBdr>
      <w:divsChild>
        <w:div w:id="1674608327">
          <w:marLeft w:val="547"/>
          <w:marRight w:val="0"/>
          <w:marTop w:val="96"/>
          <w:marBottom w:val="0"/>
          <w:divBdr>
            <w:top w:val="none" w:sz="0" w:space="0" w:color="auto"/>
            <w:left w:val="none" w:sz="0" w:space="0" w:color="auto"/>
            <w:bottom w:val="none" w:sz="0" w:space="0" w:color="auto"/>
            <w:right w:val="none" w:sz="0" w:space="0" w:color="auto"/>
          </w:divBdr>
        </w:div>
        <w:div w:id="1331172827">
          <w:marLeft w:val="547"/>
          <w:marRight w:val="0"/>
          <w:marTop w:val="96"/>
          <w:marBottom w:val="0"/>
          <w:divBdr>
            <w:top w:val="none" w:sz="0" w:space="0" w:color="auto"/>
            <w:left w:val="none" w:sz="0" w:space="0" w:color="auto"/>
            <w:bottom w:val="none" w:sz="0" w:space="0" w:color="auto"/>
            <w:right w:val="none" w:sz="0" w:space="0" w:color="auto"/>
          </w:divBdr>
        </w:div>
        <w:div w:id="765033658">
          <w:marLeft w:val="547"/>
          <w:marRight w:val="0"/>
          <w:marTop w:val="96"/>
          <w:marBottom w:val="0"/>
          <w:divBdr>
            <w:top w:val="none" w:sz="0" w:space="0" w:color="auto"/>
            <w:left w:val="none" w:sz="0" w:space="0" w:color="auto"/>
            <w:bottom w:val="none" w:sz="0" w:space="0" w:color="auto"/>
            <w:right w:val="none" w:sz="0" w:space="0" w:color="auto"/>
          </w:divBdr>
        </w:div>
        <w:div w:id="860826951">
          <w:marLeft w:val="547"/>
          <w:marRight w:val="0"/>
          <w:marTop w:val="96"/>
          <w:marBottom w:val="0"/>
          <w:divBdr>
            <w:top w:val="none" w:sz="0" w:space="0" w:color="auto"/>
            <w:left w:val="none" w:sz="0" w:space="0" w:color="auto"/>
            <w:bottom w:val="none" w:sz="0" w:space="0" w:color="auto"/>
            <w:right w:val="none" w:sz="0" w:space="0" w:color="auto"/>
          </w:divBdr>
        </w:div>
        <w:div w:id="71662371">
          <w:marLeft w:val="547"/>
          <w:marRight w:val="0"/>
          <w:marTop w:val="96"/>
          <w:marBottom w:val="0"/>
          <w:divBdr>
            <w:top w:val="none" w:sz="0" w:space="0" w:color="auto"/>
            <w:left w:val="none" w:sz="0" w:space="0" w:color="auto"/>
            <w:bottom w:val="none" w:sz="0" w:space="0" w:color="auto"/>
            <w:right w:val="none" w:sz="0" w:space="0" w:color="auto"/>
          </w:divBdr>
        </w:div>
        <w:div w:id="974793536">
          <w:marLeft w:val="547"/>
          <w:marRight w:val="0"/>
          <w:marTop w:val="96"/>
          <w:marBottom w:val="0"/>
          <w:divBdr>
            <w:top w:val="none" w:sz="0" w:space="0" w:color="auto"/>
            <w:left w:val="none" w:sz="0" w:space="0" w:color="auto"/>
            <w:bottom w:val="none" w:sz="0" w:space="0" w:color="auto"/>
            <w:right w:val="none" w:sz="0" w:space="0" w:color="auto"/>
          </w:divBdr>
        </w:div>
        <w:div w:id="846943495">
          <w:marLeft w:val="547"/>
          <w:marRight w:val="0"/>
          <w:marTop w:val="96"/>
          <w:marBottom w:val="0"/>
          <w:divBdr>
            <w:top w:val="none" w:sz="0" w:space="0" w:color="auto"/>
            <w:left w:val="none" w:sz="0" w:space="0" w:color="auto"/>
            <w:bottom w:val="none" w:sz="0" w:space="0" w:color="auto"/>
            <w:right w:val="none" w:sz="0" w:space="0" w:color="auto"/>
          </w:divBdr>
        </w:div>
      </w:divsChild>
    </w:div>
    <w:div w:id="304891602">
      <w:bodyDiv w:val="1"/>
      <w:marLeft w:val="0"/>
      <w:marRight w:val="0"/>
      <w:marTop w:val="0"/>
      <w:marBottom w:val="0"/>
      <w:divBdr>
        <w:top w:val="none" w:sz="0" w:space="0" w:color="auto"/>
        <w:left w:val="none" w:sz="0" w:space="0" w:color="auto"/>
        <w:bottom w:val="none" w:sz="0" w:space="0" w:color="auto"/>
        <w:right w:val="none" w:sz="0" w:space="0" w:color="auto"/>
      </w:divBdr>
    </w:div>
    <w:div w:id="359867068">
      <w:bodyDiv w:val="1"/>
      <w:marLeft w:val="0"/>
      <w:marRight w:val="0"/>
      <w:marTop w:val="0"/>
      <w:marBottom w:val="0"/>
      <w:divBdr>
        <w:top w:val="none" w:sz="0" w:space="0" w:color="auto"/>
        <w:left w:val="none" w:sz="0" w:space="0" w:color="auto"/>
        <w:bottom w:val="none" w:sz="0" w:space="0" w:color="auto"/>
        <w:right w:val="none" w:sz="0" w:space="0" w:color="auto"/>
      </w:divBdr>
    </w:div>
    <w:div w:id="418448694">
      <w:bodyDiv w:val="1"/>
      <w:marLeft w:val="0"/>
      <w:marRight w:val="0"/>
      <w:marTop w:val="0"/>
      <w:marBottom w:val="0"/>
      <w:divBdr>
        <w:top w:val="none" w:sz="0" w:space="0" w:color="auto"/>
        <w:left w:val="none" w:sz="0" w:space="0" w:color="auto"/>
        <w:bottom w:val="none" w:sz="0" w:space="0" w:color="auto"/>
        <w:right w:val="none" w:sz="0" w:space="0" w:color="auto"/>
      </w:divBdr>
      <w:divsChild>
        <w:div w:id="1622299042">
          <w:marLeft w:val="0"/>
          <w:marRight w:val="0"/>
          <w:marTop w:val="0"/>
          <w:marBottom w:val="0"/>
          <w:divBdr>
            <w:top w:val="none" w:sz="0" w:space="0" w:color="auto"/>
            <w:left w:val="none" w:sz="0" w:space="0" w:color="auto"/>
            <w:bottom w:val="none" w:sz="0" w:space="0" w:color="auto"/>
            <w:right w:val="none" w:sz="0" w:space="0" w:color="auto"/>
          </w:divBdr>
        </w:div>
      </w:divsChild>
    </w:div>
    <w:div w:id="422994031">
      <w:bodyDiv w:val="1"/>
      <w:marLeft w:val="0"/>
      <w:marRight w:val="0"/>
      <w:marTop w:val="0"/>
      <w:marBottom w:val="0"/>
      <w:divBdr>
        <w:top w:val="none" w:sz="0" w:space="0" w:color="auto"/>
        <w:left w:val="none" w:sz="0" w:space="0" w:color="auto"/>
        <w:bottom w:val="none" w:sz="0" w:space="0" w:color="auto"/>
        <w:right w:val="none" w:sz="0" w:space="0" w:color="auto"/>
      </w:divBdr>
      <w:divsChild>
        <w:div w:id="123278142">
          <w:marLeft w:val="547"/>
          <w:marRight w:val="0"/>
          <w:marTop w:val="134"/>
          <w:marBottom w:val="0"/>
          <w:divBdr>
            <w:top w:val="none" w:sz="0" w:space="0" w:color="auto"/>
            <w:left w:val="none" w:sz="0" w:space="0" w:color="auto"/>
            <w:bottom w:val="none" w:sz="0" w:space="0" w:color="auto"/>
            <w:right w:val="none" w:sz="0" w:space="0" w:color="auto"/>
          </w:divBdr>
        </w:div>
        <w:div w:id="1487631142">
          <w:marLeft w:val="547"/>
          <w:marRight w:val="0"/>
          <w:marTop w:val="134"/>
          <w:marBottom w:val="0"/>
          <w:divBdr>
            <w:top w:val="none" w:sz="0" w:space="0" w:color="auto"/>
            <w:left w:val="none" w:sz="0" w:space="0" w:color="auto"/>
            <w:bottom w:val="none" w:sz="0" w:space="0" w:color="auto"/>
            <w:right w:val="none" w:sz="0" w:space="0" w:color="auto"/>
          </w:divBdr>
        </w:div>
      </w:divsChild>
    </w:div>
    <w:div w:id="428702282">
      <w:bodyDiv w:val="1"/>
      <w:marLeft w:val="0"/>
      <w:marRight w:val="0"/>
      <w:marTop w:val="0"/>
      <w:marBottom w:val="0"/>
      <w:divBdr>
        <w:top w:val="none" w:sz="0" w:space="0" w:color="auto"/>
        <w:left w:val="none" w:sz="0" w:space="0" w:color="auto"/>
        <w:bottom w:val="none" w:sz="0" w:space="0" w:color="auto"/>
        <w:right w:val="none" w:sz="0" w:space="0" w:color="auto"/>
      </w:divBdr>
      <w:divsChild>
        <w:div w:id="120728247">
          <w:marLeft w:val="547"/>
          <w:marRight w:val="0"/>
          <w:marTop w:val="134"/>
          <w:marBottom w:val="0"/>
          <w:divBdr>
            <w:top w:val="none" w:sz="0" w:space="0" w:color="auto"/>
            <w:left w:val="none" w:sz="0" w:space="0" w:color="auto"/>
            <w:bottom w:val="none" w:sz="0" w:space="0" w:color="auto"/>
            <w:right w:val="none" w:sz="0" w:space="0" w:color="auto"/>
          </w:divBdr>
        </w:div>
        <w:div w:id="99031659">
          <w:marLeft w:val="547"/>
          <w:marRight w:val="0"/>
          <w:marTop w:val="134"/>
          <w:marBottom w:val="0"/>
          <w:divBdr>
            <w:top w:val="none" w:sz="0" w:space="0" w:color="auto"/>
            <w:left w:val="none" w:sz="0" w:space="0" w:color="auto"/>
            <w:bottom w:val="none" w:sz="0" w:space="0" w:color="auto"/>
            <w:right w:val="none" w:sz="0" w:space="0" w:color="auto"/>
          </w:divBdr>
        </w:div>
        <w:div w:id="963273633">
          <w:marLeft w:val="547"/>
          <w:marRight w:val="0"/>
          <w:marTop w:val="134"/>
          <w:marBottom w:val="0"/>
          <w:divBdr>
            <w:top w:val="none" w:sz="0" w:space="0" w:color="auto"/>
            <w:left w:val="none" w:sz="0" w:space="0" w:color="auto"/>
            <w:bottom w:val="none" w:sz="0" w:space="0" w:color="auto"/>
            <w:right w:val="none" w:sz="0" w:space="0" w:color="auto"/>
          </w:divBdr>
        </w:div>
        <w:div w:id="556823306">
          <w:marLeft w:val="1166"/>
          <w:marRight w:val="0"/>
          <w:marTop w:val="115"/>
          <w:marBottom w:val="0"/>
          <w:divBdr>
            <w:top w:val="none" w:sz="0" w:space="0" w:color="auto"/>
            <w:left w:val="none" w:sz="0" w:space="0" w:color="auto"/>
            <w:bottom w:val="none" w:sz="0" w:space="0" w:color="auto"/>
            <w:right w:val="none" w:sz="0" w:space="0" w:color="auto"/>
          </w:divBdr>
        </w:div>
        <w:div w:id="228735638">
          <w:marLeft w:val="1166"/>
          <w:marRight w:val="0"/>
          <w:marTop w:val="115"/>
          <w:marBottom w:val="0"/>
          <w:divBdr>
            <w:top w:val="none" w:sz="0" w:space="0" w:color="auto"/>
            <w:left w:val="none" w:sz="0" w:space="0" w:color="auto"/>
            <w:bottom w:val="none" w:sz="0" w:space="0" w:color="auto"/>
            <w:right w:val="none" w:sz="0" w:space="0" w:color="auto"/>
          </w:divBdr>
        </w:div>
      </w:divsChild>
    </w:div>
    <w:div w:id="462699492">
      <w:bodyDiv w:val="1"/>
      <w:marLeft w:val="0"/>
      <w:marRight w:val="0"/>
      <w:marTop w:val="0"/>
      <w:marBottom w:val="0"/>
      <w:divBdr>
        <w:top w:val="none" w:sz="0" w:space="0" w:color="auto"/>
        <w:left w:val="none" w:sz="0" w:space="0" w:color="auto"/>
        <w:bottom w:val="none" w:sz="0" w:space="0" w:color="auto"/>
        <w:right w:val="none" w:sz="0" w:space="0" w:color="auto"/>
      </w:divBdr>
      <w:divsChild>
        <w:div w:id="749081472">
          <w:marLeft w:val="547"/>
          <w:marRight w:val="0"/>
          <w:marTop w:val="134"/>
          <w:marBottom w:val="0"/>
          <w:divBdr>
            <w:top w:val="none" w:sz="0" w:space="0" w:color="auto"/>
            <w:left w:val="none" w:sz="0" w:space="0" w:color="auto"/>
            <w:bottom w:val="none" w:sz="0" w:space="0" w:color="auto"/>
            <w:right w:val="none" w:sz="0" w:space="0" w:color="auto"/>
          </w:divBdr>
        </w:div>
        <w:div w:id="1295720925">
          <w:marLeft w:val="547"/>
          <w:marRight w:val="0"/>
          <w:marTop w:val="134"/>
          <w:marBottom w:val="0"/>
          <w:divBdr>
            <w:top w:val="none" w:sz="0" w:space="0" w:color="auto"/>
            <w:left w:val="none" w:sz="0" w:space="0" w:color="auto"/>
            <w:bottom w:val="none" w:sz="0" w:space="0" w:color="auto"/>
            <w:right w:val="none" w:sz="0" w:space="0" w:color="auto"/>
          </w:divBdr>
        </w:div>
        <w:div w:id="1007632005">
          <w:marLeft w:val="1166"/>
          <w:marRight w:val="0"/>
          <w:marTop w:val="115"/>
          <w:marBottom w:val="0"/>
          <w:divBdr>
            <w:top w:val="none" w:sz="0" w:space="0" w:color="auto"/>
            <w:left w:val="none" w:sz="0" w:space="0" w:color="auto"/>
            <w:bottom w:val="none" w:sz="0" w:space="0" w:color="auto"/>
            <w:right w:val="none" w:sz="0" w:space="0" w:color="auto"/>
          </w:divBdr>
        </w:div>
        <w:div w:id="430660087">
          <w:marLeft w:val="1166"/>
          <w:marRight w:val="0"/>
          <w:marTop w:val="115"/>
          <w:marBottom w:val="0"/>
          <w:divBdr>
            <w:top w:val="none" w:sz="0" w:space="0" w:color="auto"/>
            <w:left w:val="none" w:sz="0" w:space="0" w:color="auto"/>
            <w:bottom w:val="none" w:sz="0" w:space="0" w:color="auto"/>
            <w:right w:val="none" w:sz="0" w:space="0" w:color="auto"/>
          </w:divBdr>
        </w:div>
        <w:div w:id="1777480838">
          <w:marLeft w:val="1166"/>
          <w:marRight w:val="0"/>
          <w:marTop w:val="115"/>
          <w:marBottom w:val="0"/>
          <w:divBdr>
            <w:top w:val="none" w:sz="0" w:space="0" w:color="auto"/>
            <w:left w:val="none" w:sz="0" w:space="0" w:color="auto"/>
            <w:bottom w:val="none" w:sz="0" w:space="0" w:color="auto"/>
            <w:right w:val="none" w:sz="0" w:space="0" w:color="auto"/>
          </w:divBdr>
        </w:div>
        <w:div w:id="157352300">
          <w:marLeft w:val="1166"/>
          <w:marRight w:val="0"/>
          <w:marTop w:val="115"/>
          <w:marBottom w:val="0"/>
          <w:divBdr>
            <w:top w:val="none" w:sz="0" w:space="0" w:color="auto"/>
            <w:left w:val="none" w:sz="0" w:space="0" w:color="auto"/>
            <w:bottom w:val="none" w:sz="0" w:space="0" w:color="auto"/>
            <w:right w:val="none" w:sz="0" w:space="0" w:color="auto"/>
          </w:divBdr>
        </w:div>
      </w:divsChild>
    </w:div>
    <w:div w:id="463354414">
      <w:bodyDiv w:val="1"/>
      <w:marLeft w:val="0"/>
      <w:marRight w:val="0"/>
      <w:marTop w:val="0"/>
      <w:marBottom w:val="0"/>
      <w:divBdr>
        <w:top w:val="none" w:sz="0" w:space="0" w:color="auto"/>
        <w:left w:val="none" w:sz="0" w:space="0" w:color="auto"/>
        <w:bottom w:val="none" w:sz="0" w:space="0" w:color="auto"/>
        <w:right w:val="none" w:sz="0" w:space="0" w:color="auto"/>
      </w:divBdr>
      <w:divsChild>
        <w:div w:id="1661040499">
          <w:marLeft w:val="547"/>
          <w:marRight w:val="0"/>
          <w:marTop w:val="96"/>
          <w:marBottom w:val="0"/>
          <w:divBdr>
            <w:top w:val="none" w:sz="0" w:space="0" w:color="auto"/>
            <w:left w:val="none" w:sz="0" w:space="0" w:color="auto"/>
            <w:bottom w:val="none" w:sz="0" w:space="0" w:color="auto"/>
            <w:right w:val="none" w:sz="0" w:space="0" w:color="auto"/>
          </w:divBdr>
        </w:div>
        <w:div w:id="1791244888">
          <w:marLeft w:val="1166"/>
          <w:marRight w:val="0"/>
          <w:marTop w:val="86"/>
          <w:marBottom w:val="0"/>
          <w:divBdr>
            <w:top w:val="none" w:sz="0" w:space="0" w:color="auto"/>
            <w:left w:val="none" w:sz="0" w:space="0" w:color="auto"/>
            <w:bottom w:val="none" w:sz="0" w:space="0" w:color="auto"/>
            <w:right w:val="none" w:sz="0" w:space="0" w:color="auto"/>
          </w:divBdr>
        </w:div>
        <w:div w:id="1256934883">
          <w:marLeft w:val="547"/>
          <w:marRight w:val="0"/>
          <w:marTop w:val="96"/>
          <w:marBottom w:val="0"/>
          <w:divBdr>
            <w:top w:val="none" w:sz="0" w:space="0" w:color="auto"/>
            <w:left w:val="none" w:sz="0" w:space="0" w:color="auto"/>
            <w:bottom w:val="none" w:sz="0" w:space="0" w:color="auto"/>
            <w:right w:val="none" w:sz="0" w:space="0" w:color="auto"/>
          </w:divBdr>
        </w:div>
        <w:div w:id="950089834">
          <w:marLeft w:val="1166"/>
          <w:marRight w:val="0"/>
          <w:marTop w:val="86"/>
          <w:marBottom w:val="0"/>
          <w:divBdr>
            <w:top w:val="none" w:sz="0" w:space="0" w:color="auto"/>
            <w:left w:val="none" w:sz="0" w:space="0" w:color="auto"/>
            <w:bottom w:val="none" w:sz="0" w:space="0" w:color="auto"/>
            <w:right w:val="none" w:sz="0" w:space="0" w:color="auto"/>
          </w:divBdr>
        </w:div>
        <w:div w:id="725378878">
          <w:marLeft w:val="1166"/>
          <w:marRight w:val="0"/>
          <w:marTop w:val="86"/>
          <w:marBottom w:val="0"/>
          <w:divBdr>
            <w:top w:val="none" w:sz="0" w:space="0" w:color="auto"/>
            <w:left w:val="none" w:sz="0" w:space="0" w:color="auto"/>
            <w:bottom w:val="none" w:sz="0" w:space="0" w:color="auto"/>
            <w:right w:val="none" w:sz="0" w:space="0" w:color="auto"/>
          </w:divBdr>
        </w:div>
        <w:div w:id="1405254475">
          <w:marLeft w:val="1166"/>
          <w:marRight w:val="0"/>
          <w:marTop w:val="86"/>
          <w:marBottom w:val="0"/>
          <w:divBdr>
            <w:top w:val="none" w:sz="0" w:space="0" w:color="auto"/>
            <w:left w:val="none" w:sz="0" w:space="0" w:color="auto"/>
            <w:bottom w:val="none" w:sz="0" w:space="0" w:color="auto"/>
            <w:right w:val="none" w:sz="0" w:space="0" w:color="auto"/>
          </w:divBdr>
        </w:div>
        <w:div w:id="1210649020">
          <w:marLeft w:val="1166"/>
          <w:marRight w:val="0"/>
          <w:marTop w:val="86"/>
          <w:marBottom w:val="0"/>
          <w:divBdr>
            <w:top w:val="none" w:sz="0" w:space="0" w:color="auto"/>
            <w:left w:val="none" w:sz="0" w:space="0" w:color="auto"/>
            <w:bottom w:val="none" w:sz="0" w:space="0" w:color="auto"/>
            <w:right w:val="none" w:sz="0" w:space="0" w:color="auto"/>
          </w:divBdr>
        </w:div>
        <w:div w:id="777869488">
          <w:marLeft w:val="1166"/>
          <w:marRight w:val="0"/>
          <w:marTop w:val="86"/>
          <w:marBottom w:val="0"/>
          <w:divBdr>
            <w:top w:val="none" w:sz="0" w:space="0" w:color="auto"/>
            <w:left w:val="none" w:sz="0" w:space="0" w:color="auto"/>
            <w:bottom w:val="none" w:sz="0" w:space="0" w:color="auto"/>
            <w:right w:val="none" w:sz="0" w:space="0" w:color="auto"/>
          </w:divBdr>
        </w:div>
        <w:div w:id="1789473156">
          <w:marLeft w:val="547"/>
          <w:marRight w:val="0"/>
          <w:marTop w:val="96"/>
          <w:marBottom w:val="0"/>
          <w:divBdr>
            <w:top w:val="none" w:sz="0" w:space="0" w:color="auto"/>
            <w:left w:val="none" w:sz="0" w:space="0" w:color="auto"/>
            <w:bottom w:val="none" w:sz="0" w:space="0" w:color="auto"/>
            <w:right w:val="none" w:sz="0" w:space="0" w:color="auto"/>
          </w:divBdr>
        </w:div>
        <w:div w:id="104229185">
          <w:marLeft w:val="1166"/>
          <w:marRight w:val="0"/>
          <w:marTop w:val="86"/>
          <w:marBottom w:val="0"/>
          <w:divBdr>
            <w:top w:val="none" w:sz="0" w:space="0" w:color="auto"/>
            <w:left w:val="none" w:sz="0" w:space="0" w:color="auto"/>
            <w:bottom w:val="none" w:sz="0" w:space="0" w:color="auto"/>
            <w:right w:val="none" w:sz="0" w:space="0" w:color="auto"/>
          </w:divBdr>
        </w:div>
        <w:div w:id="423572065">
          <w:marLeft w:val="1166"/>
          <w:marRight w:val="0"/>
          <w:marTop w:val="86"/>
          <w:marBottom w:val="0"/>
          <w:divBdr>
            <w:top w:val="none" w:sz="0" w:space="0" w:color="auto"/>
            <w:left w:val="none" w:sz="0" w:space="0" w:color="auto"/>
            <w:bottom w:val="none" w:sz="0" w:space="0" w:color="auto"/>
            <w:right w:val="none" w:sz="0" w:space="0" w:color="auto"/>
          </w:divBdr>
        </w:div>
        <w:div w:id="686978466">
          <w:marLeft w:val="1166"/>
          <w:marRight w:val="0"/>
          <w:marTop w:val="86"/>
          <w:marBottom w:val="0"/>
          <w:divBdr>
            <w:top w:val="none" w:sz="0" w:space="0" w:color="auto"/>
            <w:left w:val="none" w:sz="0" w:space="0" w:color="auto"/>
            <w:bottom w:val="none" w:sz="0" w:space="0" w:color="auto"/>
            <w:right w:val="none" w:sz="0" w:space="0" w:color="auto"/>
          </w:divBdr>
        </w:div>
        <w:div w:id="1637492929">
          <w:marLeft w:val="1166"/>
          <w:marRight w:val="0"/>
          <w:marTop w:val="86"/>
          <w:marBottom w:val="0"/>
          <w:divBdr>
            <w:top w:val="none" w:sz="0" w:space="0" w:color="auto"/>
            <w:left w:val="none" w:sz="0" w:space="0" w:color="auto"/>
            <w:bottom w:val="none" w:sz="0" w:space="0" w:color="auto"/>
            <w:right w:val="none" w:sz="0" w:space="0" w:color="auto"/>
          </w:divBdr>
        </w:div>
        <w:div w:id="5791207">
          <w:marLeft w:val="547"/>
          <w:marRight w:val="0"/>
          <w:marTop w:val="96"/>
          <w:marBottom w:val="0"/>
          <w:divBdr>
            <w:top w:val="none" w:sz="0" w:space="0" w:color="auto"/>
            <w:left w:val="none" w:sz="0" w:space="0" w:color="auto"/>
            <w:bottom w:val="none" w:sz="0" w:space="0" w:color="auto"/>
            <w:right w:val="none" w:sz="0" w:space="0" w:color="auto"/>
          </w:divBdr>
        </w:div>
        <w:div w:id="825128119">
          <w:marLeft w:val="1166"/>
          <w:marRight w:val="0"/>
          <w:marTop w:val="77"/>
          <w:marBottom w:val="0"/>
          <w:divBdr>
            <w:top w:val="none" w:sz="0" w:space="0" w:color="auto"/>
            <w:left w:val="none" w:sz="0" w:space="0" w:color="auto"/>
            <w:bottom w:val="none" w:sz="0" w:space="0" w:color="auto"/>
            <w:right w:val="none" w:sz="0" w:space="0" w:color="auto"/>
          </w:divBdr>
        </w:div>
        <w:div w:id="1792363467">
          <w:marLeft w:val="1166"/>
          <w:marRight w:val="0"/>
          <w:marTop w:val="77"/>
          <w:marBottom w:val="0"/>
          <w:divBdr>
            <w:top w:val="none" w:sz="0" w:space="0" w:color="auto"/>
            <w:left w:val="none" w:sz="0" w:space="0" w:color="auto"/>
            <w:bottom w:val="none" w:sz="0" w:space="0" w:color="auto"/>
            <w:right w:val="none" w:sz="0" w:space="0" w:color="auto"/>
          </w:divBdr>
        </w:div>
        <w:div w:id="1970548383">
          <w:marLeft w:val="1166"/>
          <w:marRight w:val="0"/>
          <w:marTop w:val="77"/>
          <w:marBottom w:val="0"/>
          <w:divBdr>
            <w:top w:val="none" w:sz="0" w:space="0" w:color="auto"/>
            <w:left w:val="none" w:sz="0" w:space="0" w:color="auto"/>
            <w:bottom w:val="none" w:sz="0" w:space="0" w:color="auto"/>
            <w:right w:val="none" w:sz="0" w:space="0" w:color="auto"/>
          </w:divBdr>
        </w:div>
        <w:div w:id="1346708073">
          <w:marLeft w:val="1166"/>
          <w:marRight w:val="0"/>
          <w:marTop w:val="77"/>
          <w:marBottom w:val="0"/>
          <w:divBdr>
            <w:top w:val="none" w:sz="0" w:space="0" w:color="auto"/>
            <w:left w:val="none" w:sz="0" w:space="0" w:color="auto"/>
            <w:bottom w:val="none" w:sz="0" w:space="0" w:color="auto"/>
            <w:right w:val="none" w:sz="0" w:space="0" w:color="auto"/>
          </w:divBdr>
        </w:div>
      </w:divsChild>
    </w:div>
    <w:div w:id="479158494">
      <w:bodyDiv w:val="1"/>
      <w:marLeft w:val="0"/>
      <w:marRight w:val="0"/>
      <w:marTop w:val="0"/>
      <w:marBottom w:val="0"/>
      <w:divBdr>
        <w:top w:val="none" w:sz="0" w:space="0" w:color="auto"/>
        <w:left w:val="none" w:sz="0" w:space="0" w:color="auto"/>
        <w:bottom w:val="none" w:sz="0" w:space="0" w:color="auto"/>
        <w:right w:val="none" w:sz="0" w:space="0" w:color="auto"/>
      </w:divBdr>
      <w:divsChild>
        <w:div w:id="810168494">
          <w:marLeft w:val="547"/>
          <w:marRight w:val="0"/>
          <w:marTop w:val="134"/>
          <w:marBottom w:val="0"/>
          <w:divBdr>
            <w:top w:val="none" w:sz="0" w:space="0" w:color="auto"/>
            <w:left w:val="none" w:sz="0" w:space="0" w:color="auto"/>
            <w:bottom w:val="none" w:sz="0" w:space="0" w:color="auto"/>
            <w:right w:val="none" w:sz="0" w:space="0" w:color="auto"/>
          </w:divBdr>
        </w:div>
        <w:div w:id="1991208475">
          <w:marLeft w:val="547"/>
          <w:marRight w:val="0"/>
          <w:marTop w:val="134"/>
          <w:marBottom w:val="0"/>
          <w:divBdr>
            <w:top w:val="none" w:sz="0" w:space="0" w:color="auto"/>
            <w:left w:val="none" w:sz="0" w:space="0" w:color="auto"/>
            <w:bottom w:val="none" w:sz="0" w:space="0" w:color="auto"/>
            <w:right w:val="none" w:sz="0" w:space="0" w:color="auto"/>
          </w:divBdr>
        </w:div>
        <w:div w:id="575826278">
          <w:marLeft w:val="547"/>
          <w:marRight w:val="0"/>
          <w:marTop w:val="134"/>
          <w:marBottom w:val="0"/>
          <w:divBdr>
            <w:top w:val="none" w:sz="0" w:space="0" w:color="auto"/>
            <w:left w:val="none" w:sz="0" w:space="0" w:color="auto"/>
            <w:bottom w:val="none" w:sz="0" w:space="0" w:color="auto"/>
            <w:right w:val="none" w:sz="0" w:space="0" w:color="auto"/>
          </w:divBdr>
        </w:div>
      </w:divsChild>
    </w:div>
    <w:div w:id="499197835">
      <w:bodyDiv w:val="1"/>
      <w:marLeft w:val="0"/>
      <w:marRight w:val="0"/>
      <w:marTop w:val="0"/>
      <w:marBottom w:val="0"/>
      <w:divBdr>
        <w:top w:val="none" w:sz="0" w:space="0" w:color="auto"/>
        <w:left w:val="none" w:sz="0" w:space="0" w:color="auto"/>
        <w:bottom w:val="none" w:sz="0" w:space="0" w:color="auto"/>
        <w:right w:val="none" w:sz="0" w:space="0" w:color="auto"/>
      </w:divBdr>
      <w:divsChild>
        <w:div w:id="104623486">
          <w:marLeft w:val="547"/>
          <w:marRight w:val="0"/>
          <w:marTop w:val="134"/>
          <w:marBottom w:val="0"/>
          <w:divBdr>
            <w:top w:val="none" w:sz="0" w:space="0" w:color="auto"/>
            <w:left w:val="none" w:sz="0" w:space="0" w:color="auto"/>
            <w:bottom w:val="none" w:sz="0" w:space="0" w:color="auto"/>
            <w:right w:val="none" w:sz="0" w:space="0" w:color="auto"/>
          </w:divBdr>
        </w:div>
      </w:divsChild>
    </w:div>
    <w:div w:id="544567610">
      <w:bodyDiv w:val="1"/>
      <w:marLeft w:val="0"/>
      <w:marRight w:val="0"/>
      <w:marTop w:val="0"/>
      <w:marBottom w:val="0"/>
      <w:divBdr>
        <w:top w:val="none" w:sz="0" w:space="0" w:color="auto"/>
        <w:left w:val="none" w:sz="0" w:space="0" w:color="auto"/>
        <w:bottom w:val="none" w:sz="0" w:space="0" w:color="auto"/>
        <w:right w:val="none" w:sz="0" w:space="0" w:color="auto"/>
      </w:divBdr>
      <w:divsChild>
        <w:div w:id="835219636">
          <w:marLeft w:val="547"/>
          <w:marRight w:val="0"/>
          <w:marTop w:val="134"/>
          <w:marBottom w:val="0"/>
          <w:divBdr>
            <w:top w:val="none" w:sz="0" w:space="0" w:color="auto"/>
            <w:left w:val="none" w:sz="0" w:space="0" w:color="auto"/>
            <w:bottom w:val="none" w:sz="0" w:space="0" w:color="auto"/>
            <w:right w:val="none" w:sz="0" w:space="0" w:color="auto"/>
          </w:divBdr>
        </w:div>
        <w:div w:id="1590966441">
          <w:marLeft w:val="547"/>
          <w:marRight w:val="0"/>
          <w:marTop w:val="134"/>
          <w:marBottom w:val="0"/>
          <w:divBdr>
            <w:top w:val="none" w:sz="0" w:space="0" w:color="auto"/>
            <w:left w:val="none" w:sz="0" w:space="0" w:color="auto"/>
            <w:bottom w:val="none" w:sz="0" w:space="0" w:color="auto"/>
            <w:right w:val="none" w:sz="0" w:space="0" w:color="auto"/>
          </w:divBdr>
        </w:div>
        <w:div w:id="1241060559">
          <w:marLeft w:val="547"/>
          <w:marRight w:val="0"/>
          <w:marTop w:val="134"/>
          <w:marBottom w:val="0"/>
          <w:divBdr>
            <w:top w:val="none" w:sz="0" w:space="0" w:color="auto"/>
            <w:left w:val="none" w:sz="0" w:space="0" w:color="auto"/>
            <w:bottom w:val="none" w:sz="0" w:space="0" w:color="auto"/>
            <w:right w:val="none" w:sz="0" w:space="0" w:color="auto"/>
          </w:divBdr>
        </w:div>
        <w:div w:id="157843092">
          <w:marLeft w:val="547"/>
          <w:marRight w:val="0"/>
          <w:marTop w:val="134"/>
          <w:marBottom w:val="0"/>
          <w:divBdr>
            <w:top w:val="none" w:sz="0" w:space="0" w:color="auto"/>
            <w:left w:val="none" w:sz="0" w:space="0" w:color="auto"/>
            <w:bottom w:val="none" w:sz="0" w:space="0" w:color="auto"/>
            <w:right w:val="none" w:sz="0" w:space="0" w:color="auto"/>
          </w:divBdr>
        </w:div>
      </w:divsChild>
    </w:div>
    <w:div w:id="615795893">
      <w:bodyDiv w:val="1"/>
      <w:marLeft w:val="0"/>
      <w:marRight w:val="0"/>
      <w:marTop w:val="0"/>
      <w:marBottom w:val="0"/>
      <w:divBdr>
        <w:top w:val="none" w:sz="0" w:space="0" w:color="auto"/>
        <w:left w:val="none" w:sz="0" w:space="0" w:color="auto"/>
        <w:bottom w:val="none" w:sz="0" w:space="0" w:color="auto"/>
        <w:right w:val="none" w:sz="0" w:space="0" w:color="auto"/>
      </w:divBdr>
      <w:divsChild>
        <w:div w:id="922879394">
          <w:marLeft w:val="547"/>
          <w:marRight w:val="0"/>
          <w:marTop w:val="134"/>
          <w:marBottom w:val="0"/>
          <w:divBdr>
            <w:top w:val="none" w:sz="0" w:space="0" w:color="auto"/>
            <w:left w:val="none" w:sz="0" w:space="0" w:color="auto"/>
            <w:bottom w:val="none" w:sz="0" w:space="0" w:color="auto"/>
            <w:right w:val="none" w:sz="0" w:space="0" w:color="auto"/>
          </w:divBdr>
        </w:div>
      </w:divsChild>
    </w:div>
    <w:div w:id="658576340">
      <w:bodyDiv w:val="1"/>
      <w:marLeft w:val="0"/>
      <w:marRight w:val="0"/>
      <w:marTop w:val="0"/>
      <w:marBottom w:val="0"/>
      <w:divBdr>
        <w:top w:val="none" w:sz="0" w:space="0" w:color="auto"/>
        <w:left w:val="none" w:sz="0" w:space="0" w:color="auto"/>
        <w:bottom w:val="none" w:sz="0" w:space="0" w:color="auto"/>
        <w:right w:val="none" w:sz="0" w:space="0" w:color="auto"/>
      </w:divBdr>
      <w:divsChild>
        <w:div w:id="1579437412">
          <w:marLeft w:val="547"/>
          <w:marRight w:val="0"/>
          <w:marTop w:val="134"/>
          <w:marBottom w:val="0"/>
          <w:divBdr>
            <w:top w:val="none" w:sz="0" w:space="0" w:color="auto"/>
            <w:left w:val="none" w:sz="0" w:space="0" w:color="auto"/>
            <w:bottom w:val="none" w:sz="0" w:space="0" w:color="auto"/>
            <w:right w:val="none" w:sz="0" w:space="0" w:color="auto"/>
          </w:divBdr>
        </w:div>
        <w:div w:id="199637507">
          <w:marLeft w:val="547"/>
          <w:marRight w:val="0"/>
          <w:marTop w:val="134"/>
          <w:marBottom w:val="0"/>
          <w:divBdr>
            <w:top w:val="none" w:sz="0" w:space="0" w:color="auto"/>
            <w:left w:val="none" w:sz="0" w:space="0" w:color="auto"/>
            <w:bottom w:val="none" w:sz="0" w:space="0" w:color="auto"/>
            <w:right w:val="none" w:sz="0" w:space="0" w:color="auto"/>
          </w:divBdr>
        </w:div>
        <w:div w:id="353654841">
          <w:marLeft w:val="547"/>
          <w:marRight w:val="0"/>
          <w:marTop w:val="134"/>
          <w:marBottom w:val="0"/>
          <w:divBdr>
            <w:top w:val="none" w:sz="0" w:space="0" w:color="auto"/>
            <w:left w:val="none" w:sz="0" w:space="0" w:color="auto"/>
            <w:bottom w:val="none" w:sz="0" w:space="0" w:color="auto"/>
            <w:right w:val="none" w:sz="0" w:space="0" w:color="auto"/>
          </w:divBdr>
        </w:div>
        <w:div w:id="878011356">
          <w:marLeft w:val="547"/>
          <w:marRight w:val="0"/>
          <w:marTop w:val="134"/>
          <w:marBottom w:val="0"/>
          <w:divBdr>
            <w:top w:val="none" w:sz="0" w:space="0" w:color="auto"/>
            <w:left w:val="none" w:sz="0" w:space="0" w:color="auto"/>
            <w:bottom w:val="none" w:sz="0" w:space="0" w:color="auto"/>
            <w:right w:val="none" w:sz="0" w:space="0" w:color="auto"/>
          </w:divBdr>
        </w:div>
      </w:divsChild>
    </w:div>
    <w:div w:id="724917688">
      <w:bodyDiv w:val="1"/>
      <w:marLeft w:val="0"/>
      <w:marRight w:val="0"/>
      <w:marTop w:val="0"/>
      <w:marBottom w:val="0"/>
      <w:divBdr>
        <w:top w:val="none" w:sz="0" w:space="0" w:color="auto"/>
        <w:left w:val="none" w:sz="0" w:space="0" w:color="auto"/>
        <w:bottom w:val="none" w:sz="0" w:space="0" w:color="auto"/>
        <w:right w:val="none" w:sz="0" w:space="0" w:color="auto"/>
      </w:divBdr>
      <w:divsChild>
        <w:div w:id="785807300">
          <w:marLeft w:val="547"/>
          <w:marRight w:val="0"/>
          <w:marTop w:val="115"/>
          <w:marBottom w:val="0"/>
          <w:divBdr>
            <w:top w:val="none" w:sz="0" w:space="0" w:color="auto"/>
            <w:left w:val="none" w:sz="0" w:space="0" w:color="auto"/>
            <w:bottom w:val="none" w:sz="0" w:space="0" w:color="auto"/>
            <w:right w:val="none" w:sz="0" w:space="0" w:color="auto"/>
          </w:divBdr>
        </w:div>
        <w:div w:id="2019502372">
          <w:marLeft w:val="547"/>
          <w:marRight w:val="0"/>
          <w:marTop w:val="115"/>
          <w:marBottom w:val="0"/>
          <w:divBdr>
            <w:top w:val="none" w:sz="0" w:space="0" w:color="auto"/>
            <w:left w:val="none" w:sz="0" w:space="0" w:color="auto"/>
            <w:bottom w:val="none" w:sz="0" w:space="0" w:color="auto"/>
            <w:right w:val="none" w:sz="0" w:space="0" w:color="auto"/>
          </w:divBdr>
        </w:div>
        <w:div w:id="2112964758">
          <w:marLeft w:val="547"/>
          <w:marRight w:val="0"/>
          <w:marTop w:val="115"/>
          <w:marBottom w:val="0"/>
          <w:divBdr>
            <w:top w:val="none" w:sz="0" w:space="0" w:color="auto"/>
            <w:left w:val="none" w:sz="0" w:space="0" w:color="auto"/>
            <w:bottom w:val="none" w:sz="0" w:space="0" w:color="auto"/>
            <w:right w:val="none" w:sz="0" w:space="0" w:color="auto"/>
          </w:divBdr>
        </w:div>
        <w:div w:id="1264343053">
          <w:marLeft w:val="547"/>
          <w:marRight w:val="0"/>
          <w:marTop w:val="115"/>
          <w:marBottom w:val="0"/>
          <w:divBdr>
            <w:top w:val="none" w:sz="0" w:space="0" w:color="auto"/>
            <w:left w:val="none" w:sz="0" w:space="0" w:color="auto"/>
            <w:bottom w:val="none" w:sz="0" w:space="0" w:color="auto"/>
            <w:right w:val="none" w:sz="0" w:space="0" w:color="auto"/>
          </w:divBdr>
        </w:div>
        <w:div w:id="2095009778">
          <w:marLeft w:val="547"/>
          <w:marRight w:val="0"/>
          <w:marTop w:val="115"/>
          <w:marBottom w:val="0"/>
          <w:divBdr>
            <w:top w:val="none" w:sz="0" w:space="0" w:color="auto"/>
            <w:left w:val="none" w:sz="0" w:space="0" w:color="auto"/>
            <w:bottom w:val="none" w:sz="0" w:space="0" w:color="auto"/>
            <w:right w:val="none" w:sz="0" w:space="0" w:color="auto"/>
          </w:divBdr>
        </w:div>
        <w:div w:id="2117016482">
          <w:marLeft w:val="547"/>
          <w:marRight w:val="0"/>
          <w:marTop w:val="115"/>
          <w:marBottom w:val="0"/>
          <w:divBdr>
            <w:top w:val="none" w:sz="0" w:space="0" w:color="auto"/>
            <w:left w:val="none" w:sz="0" w:space="0" w:color="auto"/>
            <w:bottom w:val="none" w:sz="0" w:space="0" w:color="auto"/>
            <w:right w:val="none" w:sz="0" w:space="0" w:color="auto"/>
          </w:divBdr>
        </w:div>
      </w:divsChild>
    </w:div>
    <w:div w:id="735394555">
      <w:bodyDiv w:val="1"/>
      <w:marLeft w:val="0"/>
      <w:marRight w:val="0"/>
      <w:marTop w:val="0"/>
      <w:marBottom w:val="0"/>
      <w:divBdr>
        <w:top w:val="none" w:sz="0" w:space="0" w:color="auto"/>
        <w:left w:val="none" w:sz="0" w:space="0" w:color="auto"/>
        <w:bottom w:val="none" w:sz="0" w:space="0" w:color="auto"/>
        <w:right w:val="none" w:sz="0" w:space="0" w:color="auto"/>
      </w:divBdr>
      <w:divsChild>
        <w:div w:id="2031488482">
          <w:marLeft w:val="547"/>
          <w:marRight w:val="0"/>
          <w:marTop w:val="134"/>
          <w:marBottom w:val="0"/>
          <w:divBdr>
            <w:top w:val="none" w:sz="0" w:space="0" w:color="auto"/>
            <w:left w:val="none" w:sz="0" w:space="0" w:color="auto"/>
            <w:bottom w:val="none" w:sz="0" w:space="0" w:color="auto"/>
            <w:right w:val="none" w:sz="0" w:space="0" w:color="auto"/>
          </w:divBdr>
        </w:div>
        <w:div w:id="115679352">
          <w:marLeft w:val="547"/>
          <w:marRight w:val="0"/>
          <w:marTop w:val="134"/>
          <w:marBottom w:val="0"/>
          <w:divBdr>
            <w:top w:val="none" w:sz="0" w:space="0" w:color="auto"/>
            <w:left w:val="none" w:sz="0" w:space="0" w:color="auto"/>
            <w:bottom w:val="none" w:sz="0" w:space="0" w:color="auto"/>
            <w:right w:val="none" w:sz="0" w:space="0" w:color="auto"/>
          </w:divBdr>
        </w:div>
        <w:div w:id="1172791814">
          <w:marLeft w:val="547"/>
          <w:marRight w:val="0"/>
          <w:marTop w:val="134"/>
          <w:marBottom w:val="0"/>
          <w:divBdr>
            <w:top w:val="none" w:sz="0" w:space="0" w:color="auto"/>
            <w:left w:val="none" w:sz="0" w:space="0" w:color="auto"/>
            <w:bottom w:val="none" w:sz="0" w:space="0" w:color="auto"/>
            <w:right w:val="none" w:sz="0" w:space="0" w:color="auto"/>
          </w:divBdr>
        </w:div>
      </w:divsChild>
    </w:div>
    <w:div w:id="810942768">
      <w:bodyDiv w:val="1"/>
      <w:marLeft w:val="0"/>
      <w:marRight w:val="0"/>
      <w:marTop w:val="0"/>
      <w:marBottom w:val="0"/>
      <w:divBdr>
        <w:top w:val="none" w:sz="0" w:space="0" w:color="auto"/>
        <w:left w:val="none" w:sz="0" w:space="0" w:color="auto"/>
        <w:bottom w:val="none" w:sz="0" w:space="0" w:color="auto"/>
        <w:right w:val="none" w:sz="0" w:space="0" w:color="auto"/>
      </w:divBdr>
      <w:divsChild>
        <w:div w:id="1715537391">
          <w:marLeft w:val="0"/>
          <w:marRight w:val="0"/>
          <w:marTop w:val="0"/>
          <w:marBottom w:val="0"/>
          <w:divBdr>
            <w:top w:val="none" w:sz="0" w:space="0" w:color="auto"/>
            <w:left w:val="none" w:sz="0" w:space="0" w:color="auto"/>
            <w:bottom w:val="none" w:sz="0" w:space="0" w:color="auto"/>
            <w:right w:val="none" w:sz="0" w:space="0" w:color="auto"/>
          </w:divBdr>
        </w:div>
      </w:divsChild>
    </w:div>
    <w:div w:id="870217571">
      <w:bodyDiv w:val="1"/>
      <w:marLeft w:val="0"/>
      <w:marRight w:val="0"/>
      <w:marTop w:val="0"/>
      <w:marBottom w:val="0"/>
      <w:divBdr>
        <w:top w:val="none" w:sz="0" w:space="0" w:color="auto"/>
        <w:left w:val="none" w:sz="0" w:space="0" w:color="auto"/>
        <w:bottom w:val="none" w:sz="0" w:space="0" w:color="auto"/>
        <w:right w:val="none" w:sz="0" w:space="0" w:color="auto"/>
      </w:divBdr>
      <w:divsChild>
        <w:div w:id="534543543">
          <w:marLeft w:val="547"/>
          <w:marRight w:val="0"/>
          <w:marTop w:val="134"/>
          <w:marBottom w:val="0"/>
          <w:divBdr>
            <w:top w:val="none" w:sz="0" w:space="0" w:color="auto"/>
            <w:left w:val="none" w:sz="0" w:space="0" w:color="auto"/>
            <w:bottom w:val="none" w:sz="0" w:space="0" w:color="auto"/>
            <w:right w:val="none" w:sz="0" w:space="0" w:color="auto"/>
          </w:divBdr>
        </w:div>
        <w:div w:id="785276418">
          <w:marLeft w:val="547"/>
          <w:marRight w:val="0"/>
          <w:marTop w:val="134"/>
          <w:marBottom w:val="0"/>
          <w:divBdr>
            <w:top w:val="none" w:sz="0" w:space="0" w:color="auto"/>
            <w:left w:val="none" w:sz="0" w:space="0" w:color="auto"/>
            <w:bottom w:val="none" w:sz="0" w:space="0" w:color="auto"/>
            <w:right w:val="none" w:sz="0" w:space="0" w:color="auto"/>
          </w:divBdr>
        </w:div>
        <w:div w:id="1640039636">
          <w:marLeft w:val="547"/>
          <w:marRight w:val="0"/>
          <w:marTop w:val="134"/>
          <w:marBottom w:val="0"/>
          <w:divBdr>
            <w:top w:val="none" w:sz="0" w:space="0" w:color="auto"/>
            <w:left w:val="none" w:sz="0" w:space="0" w:color="auto"/>
            <w:bottom w:val="none" w:sz="0" w:space="0" w:color="auto"/>
            <w:right w:val="none" w:sz="0" w:space="0" w:color="auto"/>
          </w:divBdr>
        </w:div>
      </w:divsChild>
    </w:div>
    <w:div w:id="927156844">
      <w:bodyDiv w:val="1"/>
      <w:marLeft w:val="0"/>
      <w:marRight w:val="0"/>
      <w:marTop w:val="0"/>
      <w:marBottom w:val="0"/>
      <w:divBdr>
        <w:top w:val="none" w:sz="0" w:space="0" w:color="auto"/>
        <w:left w:val="none" w:sz="0" w:space="0" w:color="auto"/>
        <w:bottom w:val="none" w:sz="0" w:space="0" w:color="auto"/>
        <w:right w:val="none" w:sz="0" w:space="0" w:color="auto"/>
      </w:divBdr>
      <w:divsChild>
        <w:div w:id="1207254806">
          <w:marLeft w:val="547"/>
          <w:marRight w:val="0"/>
          <w:marTop w:val="134"/>
          <w:marBottom w:val="0"/>
          <w:divBdr>
            <w:top w:val="none" w:sz="0" w:space="0" w:color="auto"/>
            <w:left w:val="none" w:sz="0" w:space="0" w:color="auto"/>
            <w:bottom w:val="none" w:sz="0" w:space="0" w:color="auto"/>
            <w:right w:val="none" w:sz="0" w:space="0" w:color="auto"/>
          </w:divBdr>
        </w:div>
        <w:div w:id="196164763">
          <w:marLeft w:val="547"/>
          <w:marRight w:val="0"/>
          <w:marTop w:val="134"/>
          <w:marBottom w:val="0"/>
          <w:divBdr>
            <w:top w:val="none" w:sz="0" w:space="0" w:color="auto"/>
            <w:left w:val="none" w:sz="0" w:space="0" w:color="auto"/>
            <w:bottom w:val="none" w:sz="0" w:space="0" w:color="auto"/>
            <w:right w:val="none" w:sz="0" w:space="0" w:color="auto"/>
          </w:divBdr>
        </w:div>
        <w:div w:id="1312441080">
          <w:marLeft w:val="547"/>
          <w:marRight w:val="0"/>
          <w:marTop w:val="134"/>
          <w:marBottom w:val="0"/>
          <w:divBdr>
            <w:top w:val="none" w:sz="0" w:space="0" w:color="auto"/>
            <w:left w:val="none" w:sz="0" w:space="0" w:color="auto"/>
            <w:bottom w:val="none" w:sz="0" w:space="0" w:color="auto"/>
            <w:right w:val="none" w:sz="0" w:space="0" w:color="auto"/>
          </w:divBdr>
        </w:div>
        <w:div w:id="270406832">
          <w:marLeft w:val="547"/>
          <w:marRight w:val="0"/>
          <w:marTop w:val="134"/>
          <w:marBottom w:val="0"/>
          <w:divBdr>
            <w:top w:val="none" w:sz="0" w:space="0" w:color="auto"/>
            <w:left w:val="none" w:sz="0" w:space="0" w:color="auto"/>
            <w:bottom w:val="none" w:sz="0" w:space="0" w:color="auto"/>
            <w:right w:val="none" w:sz="0" w:space="0" w:color="auto"/>
          </w:divBdr>
        </w:div>
      </w:divsChild>
    </w:div>
    <w:div w:id="929778191">
      <w:bodyDiv w:val="1"/>
      <w:marLeft w:val="0"/>
      <w:marRight w:val="0"/>
      <w:marTop w:val="0"/>
      <w:marBottom w:val="0"/>
      <w:divBdr>
        <w:top w:val="none" w:sz="0" w:space="0" w:color="auto"/>
        <w:left w:val="none" w:sz="0" w:space="0" w:color="auto"/>
        <w:bottom w:val="none" w:sz="0" w:space="0" w:color="auto"/>
        <w:right w:val="none" w:sz="0" w:space="0" w:color="auto"/>
      </w:divBdr>
      <w:divsChild>
        <w:div w:id="1214151423">
          <w:marLeft w:val="547"/>
          <w:marRight w:val="0"/>
          <w:marTop w:val="134"/>
          <w:marBottom w:val="0"/>
          <w:divBdr>
            <w:top w:val="none" w:sz="0" w:space="0" w:color="auto"/>
            <w:left w:val="none" w:sz="0" w:space="0" w:color="auto"/>
            <w:bottom w:val="none" w:sz="0" w:space="0" w:color="auto"/>
            <w:right w:val="none" w:sz="0" w:space="0" w:color="auto"/>
          </w:divBdr>
        </w:div>
        <w:div w:id="1122116052">
          <w:marLeft w:val="547"/>
          <w:marRight w:val="0"/>
          <w:marTop w:val="134"/>
          <w:marBottom w:val="0"/>
          <w:divBdr>
            <w:top w:val="none" w:sz="0" w:space="0" w:color="auto"/>
            <w:left w:val="none" w:sz="0" w:space="0" w:color="auto"/>
            <w:bottom w:val="none" w:sz="0" w:space="0" w:color="auto"/>
            <w:right w:val="none" w:sz="0" w:space="0" w:color="auto"/>
          </w:divBdr>
        </w:div>
        <w:div w:id="1967081107">
          <w:marLeft w:val="547"/>
          <w:marRight w:val="0"/>
          <w:marTop w:val="134"/>
          <w:marBottom w:val="0"/>
          <w:divBdr>
            <w:top w:val="none" w:sz="0" w:space="0" w:color="auto"/>
            <w:left w:val="none" w:sz="0" w:space="0" w:color="auto"/>
            <w:bottom w:val="none" w:sz="0" w:space="0" w:color="auto"/>
            <w:right w:val="none" w:sz="0" w:space="0" w:color="auto"/>
          </w:divBdr>
        </w:div>
        <w:div w:id="1271428256">
          <w:marLeft w:val="547"/>
          <w:marRight w:val="0"/>
          <w:marTop w:val="134"/>
          <w:marBottom w:val="0"/>
          <w:divBdr>
            <w:top w:val="none" w:sz="0" w:space="0" w:color="auto"/>
            <w:left w:val="none" w:sz="0" w:space="0" w:color="auto"/>
            <w:bottom w:val="none" w:sz="0" w:space="0" w:color="auto"/>
            <w:right w:val="none" w:sz="0" w:space="0" w:color="auto"/>
          </w:divBdr>
        </w:div>
      </w:divsChild>
    </w:div>
    <w:div w:id="937252242">
      <w:bodyDiv w:val="1"/>
      <w:marLeft w:val="0"/>
      <w:marRight w:val="0"/>
      <w:marTop w:val="0"/>
      <w:marBottom w:val="0"/>
      <w:divBdr>
        <w:top w:val="none" w:sz="0" w:space="0" w:color="auto"/>
        <w:left w:val="none" w:sz="0" w:space="0" w:color="auto"/>
        <w:bottom w:val="none" w:sz="0" w:space="0" w:color="auto"/>
        <w:right w:val="none" w:sz="0" w:space="0" w:color="auto"/>
      </w:divBdr>
    </w:div>
    <w:div w:id="943004125">
      <w:bodyDiv w:val="1"/>
      <w:marLeft w:val="0"/>
      <w:marRight w:val="0"/>
      <w:marTop w:val="0"/>
      <w:marBottom w:val="0"/>
      <w:divBdr>
        <w:top w:val="none" w:sz="0" w:space="0" w:color="auto"/>
        <w:left w:val="none" w:sz="0" w:space="0" w:color="auto"/>
        <w:bottom w:val="none" w:sz="0" w:space="0" w:color="auto"/>
        <w:right w:val="none" w:sz="0" w:space="0" w:color="auto"/>
      </w:divBdr>
      <w:divsChild>
        <w:div w:id="1818065383">
          <w:marLeft w:val="720"/>
          <w:marRight w:val="0"/>
          <w:marTop w:val="0"/>
          <w:marBottom w:val="0"/>
          <w:divBdr>
            <w:top w:val="none" w:sz="0" w:space="0" w:color="auto"/>
            <w:left w:val="none" w:sz="0" w:space="0" w:color="auto"/>
            <w:bottom w:val="none" w:sz="0" w:space="0" w:color="auto"/>
            <w:right w:val="none" w:sz="0" w:space="0" w:color="auto"/>
          </w:divBdr>
        </w:div>
        <w:div w:id="454980157">
          <w:marLeft w:val="720"/>
          <w:marRight w:val="0"/>
          <w:marTop w:val="0"/>
          <w:marBottom w:val="0"/>
          <w:divBdr>
            <w:top w:val="none" w:sz="0" w:space="0" w:color="auto"/>
            <w:left w:val="none" w:sz="0" w:space="0" w:color="auto"/>
            <w:bottom w:val="none" w:sz="0" w:space="0" w:color="auto"/>
            <w:right w:val="none" w:sz="0" w:space="0" w:color="auto"/>
          </w:divBdr>
        </w:div>
      </w:divsChild>
    </w:div>
    <w:div w:id="953513384">
      <w:bodyDiv w:val="1"/>
      <w:marLeft w:val="0"/>
      <w:marRight w:val="0"/>
      <w:marTop w:val="0"/>
      <w:marBottom w:val="0"/>
      <w:divBdr>
        <w:top w:val="none" w:sz="0" w:space="0" w:color="auto"/>
        <w:left w:val="none" w:sz="0" w:space="0" w:color="auto"/>
        <w:bottom w:val="none" w:sz="0" w:space="0" w:color="auto"/>
        <w:right w:val="none" w:sz="0" w:space="0" w:color="auto"/>
      </w:divBdr>
      <w:divsChild>
        <w:div w:id="1331831869">
          <w:marLeft w:val="547"/>
          <w:marRight w:val="0"/>
          <w:marTop w:val="134"/>
          <w:marBottom w:val="0"/>
          <w:divBdr>
            <w:top w:val="none" w:sz="0" w:space="0" w:color="auto"/>
            <w:left w:val="none" w:sz="0" w:space="0" w:color="auto"/>
            <w:bottom w:val="none" w:sz="0" w:space="0" w:color="auto"/>
            <w:right w:val="none" w:sz="0" w:space="0" w:color="auto"/>
          </w:divBdr>
        </w:div>
      </w:divsChild>
    </w:div>
    <w:div w:id="1069114850">
      <w:bodyDiv w:val="1"/>
      <w:marLeft w:val="0"/>
      <w:marRight w:val="0"/>
      <w:marTop w:val="0"/>
      <w:marBottom w:val="0"/>
      <w:divBdr>
        <w:top w:val="none" w:sz="0" w:space="0" w:color="auto"/>
        <w:left w:val="none" w:sz="0" w:space="0" w:color="auto"/>
        <w:bottom w:val="none" w:sz="0" w:space="0" w:color="auto"/>
        <w:right w:val="none" w:sz="0" w:space="0" w:color="auto"/>
      </w:divBdr>
      <w:divsChild>
        <w:div w:id="1273897765">
          <w:marLeft w:val="547"/>
          <w:marRight w:val="0"/>
          <w:marTop w:val="115"/>
          <w:marBottom w:val="0"/>
          <w:divBdr>
            <w:top w:val="none" w:sz="0" w:space="0" w:color="auto"/>
            <w:left w:val="none" w:sz="0" w:space="0" w:color="auto"/>
            <w:bottom w:val="none" w:sz="0" w:space="0" w:color="auto"/>
            <w:right w:val="none" w:sz="0" w:space="0" w:color="auto"/>
          </w:divBdr>
        </w:div>
        <w:div w:id="1024281220">
          <w:marLeft w:val="547"/>
          <w:marRight w:val="0"/>
          <w:marTop w:val="115"/>
          <w:marBottom w:val="0"/>
          <w:divBdr>
            <w:top w:val="none" w:sz="0" w:space="0" w:color="auto"/>
            <w:left w:val="none" w:sz="0" w:space="0" w:color="auto"/>
            <w:bottom w:val="none" w:sz="0" w:space="0" w:color="auto"/>
            <w:right w:val="none" w:sz="0" w:space="0" w:color="auto"/>
          </w:divBdr>
        </w:div>
        <w:div w:id="575288400">
          <w:marLeft w:val="547"/>
          <w:marRight w:val="0"/>
          <w:marTop w:val="115"/>
          <w:marBottom w:val="0"/>
          <w:divBdr>
            <w:top w:val="none" w:sz="0" w:space="0" w:color="auto"/>
            <w:left w:val="none" w:sz="0" w:space="0" w:color="auto"/>
            <w:bottom w:val="none" w:sz="0" w:space="0" w:color="auto"/>
            <w:right w:val="none" w:sz="0" w:space="0" w:color="auto"/>
          </w:divBdr>
        </w:div>
        <w:div w:id="986671213">
          <w:marLeft w:val="547"/>
          <w:marRight w:val="0"/>
          <w:marTop w:val="115"/>
          <w:marBottom w:val="0"/>
          <w:divBdr>
            <w:top w:val="none" w:sz="0" w:space="0" w:color="auto"/>
            <w:left w:val="none" w:sz="0" w:space="0" w:color="auto"/>
            <w:bottom w:val="none" w:sz="0" w:space="0" w:color="auto"/>
            <w:right w:val="none" w:sz="0" w:space="0" w:color="auto"/>
          </w:divBdr>
        </w:div>
      </w:divsChild>
    </w:div>
    <w:div w:id="1114521918">
      <w:bodyDiv w:val="1"/>
      <w:marLeft w:val="0"/>
      <w:marRight w:val="0"/>
      <w:marTop w:val="0"/>
      <w:marBottom w:val="0"/>
      <w:divBdr>
        <w:top w:val="none" w:sz="0" w:space="0" w:color="auto"/>
        <w:left w:val="none" w:sz="0" w:space="0" w:color="auto"/>
        <w:bottom w:val="none" w:sz="0" w:space="0" w:color="auto"/>
        <w:right w:val="none" w:sz="0" w:space="0" w:color="auto"/>
      </w:divBdr>
      <w:divsChild>
        <w:div w:id="2007004640">
          <w:marLeft w:val="547"/>
          <w:marRight w:val="0"/>
          <w:marTop w:val="134"/>
          <w:marBottom w:val="0"/>
          <w:divBdr>
            <w:top w:val="none" w:sz="0" w:space="0" w:color="auto"/>
            <w:left w:val="none" w:sz="0" w:space="0" w:color="auto"/>
            <w:bottom w:val="none" w:sz="0" w:space="0" w:color="auto"/>
            <w:right w:val="none" w:sz="0" w:space="0" w:color="auto"/>
          </w:divBdr>
        </w:div>
        <w:div w:id="187253504">
          <w:marLeft w:val="547"/>
          <w:marRight w:val="0"/>
          <w:marTop w:val="134"/>
          <w:marBottom w:val="0"/>
          <w:divBdr>
            <w:top w:val="none" w:sz="0" w:space="0" w:color="auto"/>
            <w:left w:val="none" w:sz="0" w:space="0" w:color="auto"/>
            <w:bottom w:val="none" w:sz="0" w:space="0" w:color="auto"/>
            <w:right w:val="none" w:sz="0" w:space="0" w:color="auto"/>
          </w:divBdr>
        </w:div>
        <w:div w:id="313335888">
          <w:marLeft w:val="547"/>
          <w:marRight w:val="0"/>
          <w:marTop w:val="134"/>
          <w:marBottom w:val="0"/>
          <w:divBdr>
            <w:top w:val="none" w:sz="0" w:space="0" w:color="auto"/>
            <w:left w:val="none" w:sz="0" w:space="0" w:color="auto"/>
            <w:bottom w:val="none" w:sz="0" w:space="0" w:color="auto"/>
            <w:right w:val="none" w:sz="0" w:space="0" w:color="auto"/>
          </w:divBdr>
        </w:div>
        <w:div w:id="964776901">
          <w:marLeft w:val="1166"/>
          <w:marRight w:val="0"/>
          <w:marTop w:val="115"/>
          <w:marBottom w:val="0"/>
          <w:divBdr>
            <w:top w:val="none" w:sz="0" w:space="0" w:color="auto"/>
            <w:left w:val="none" w:sz="0" w:space="0" w:color="auto"/>
            <w:bottom w:val="none" w:sz="0" w:space="0" w:color="auto"/>
            <w:right w:val="none" w:sz="0" w:space="0" w:color="auto"/>
          </w:divBdr>
        </w:div>
        <w:div w:id="950820799">
          <w:marLeft w:val="1166"/>
          <w:marRight w:val="0"/>
          <w:marTop w:val="115"/>
          <w:marBottom w:val="0"/>
          <w:divBdr>
            <w:top w:val="none" w:sz="0" w:space="0" w:color="auto"/>
            <w:left w:val="none" w:sz="0" w:space="0" w:color="auto"/>
            <w:bottom w:val="none" w:sz="0" w:space="0" w:color="auto"/>
            <w:right w:val="none" w:sz="0" w:space="0" w:color="auto"/>
          </w:divBdr>
        </w:div>
        <w:div w:id="1406222134">
          <w:marLeft w:val="1166"/>
          <w:marRight w:val="0"/>
          <w:marTop w:val="115"/>
          <w:marBottom w:val="0"/>
          <w:divBdr>
            <w:top w:val="none" w:sz="0" w:space="0" w:color="auto"/>
            <w:left w:val="none" w:sz="0" w:space="0" w:color="auto"/>
            <w:bottom w:val="none" w:sz="0" w:space="0" w:color="auto"/>
            <w:right w:val="none" w:sz="0" w:space="0" w:color="auto"/>
          </w:divBdr>
        </w:div>
        <w:div w:id="845632997">
          <w:marLeft w:val="547"/>
          <w:marRight w:val="0"/>
          <w:marTop w:val="134"/>
          <w:marBottom w:val="0"/>
          <w:divBdr>
            <w:top w:val="none" w:sz="0" w:space="0" w:color="auto"/>
            <w:left w:val="none" w:sz="0" w:space="0" w:color="auto"/>
            <w:bottom w:val="none" w:sz="0" w:space="0" w:color="auto"/>
            <w:right w:val="none" w:sz="0" w:space="0" w:color="auto"/>
          </w:divBdr>
        </w:div>
      </w:divsChild>
    </w:div>
    <w:div w:id="1120227781">
      <w:bodyDiv w:val="1"/>
      <w:marLeft w:val="0"/>
      <w:marRight w:val="0"/>
      <w:marTop w:val="0"/>
      <w:marBottom w:val="0"/>
      <w:divBdr>
        <w:top w:val="none" w:sz="0" w:space="0" w:color="auto"/>
        <w:left w:val="none" w:sz="0" w:space="0" w:color="auto"/>
        <w:bottom w:val="none" w:sz="0" w:space="0" w:color="auto"/>
        <w:right w:val="none" w:sz="0" w:space="0" w:color="auto"/>
      </w:divBdr>
    </w:div>
    <w:div w:id="1194616305">
      <w:bodyDiv w:val="1"/>
      <w:marLeft w:val="0"/>
      <w:marRight w:val="0"/>
      <w:marTop w:val="0"/>
      <w:marBottom w:val="0"/>
      <w:divBdr>
        <w:top w:val="none" w:sz="0" w:space="0" w:color="auto"/>
        <w:left w:val="none" w:sz="0" w:space="0" w:color="auto"/>
        <w:bottom w:val="none" w:sz="0" w:space="0" w:color="auto"/>
        <w:right w:val="none" w:sz="0" w:space="0" w:color="auto"/>
      </w:divBdr>
      <w:divsChild>
        <w:div w:id="1424491274">
          <w:marLeft w:val="547"/>
          <w:marRight w:val="0"/>
          <w:marTop w:val="115"/>
          <w:marBottom w:val="0"/>
          <w:divBdr>
            <w:top w:val="none" w:sz="0" w:space="0" w:color="auto"/>
            <w:left w:val="none" w:sz="0" w:space="0" w:color="auto"/>
            <w:bottom w:val="none" w:sz="0" w:space="0" w:color="auto"/>
            <w:right w:val="none" w:sz="0" w:space="0" w:color="auto"/>
          </w:divBdr>
        </w:div>
        <w:div w:id="1666132313">
          <w:marLeft w:val="547"/>
          <w:marRight w:val="0"/>
          <w:marTop w:val="115"/>
          <w:marBottom w:val="0"/>
          <w:divBdr>
            <w:top w:val="none" w:sz="0" w:space="0" w:color="auto"/>
            <w:left w:val="none" w:sz="0" w:space="0" w:color="auto"/>
            <w:bottom w:val="none" w:sz="0" w:space="0" w:color="auto"/>
            <w:right w:val="none" w:sz="0" w:space="0" w:color="auto"/>
          </w:divBdr>
        </w:div>
        <w:div w:id="147089244">
          <w:marLeft w:val="547"/>
          <w:marRight w:val="0"/>
          <w:marTop w:val="115"/>
          <w:marBottom w:val="0"/>
          <w:divBdr>
            <w:top w:val="none" w:sz="0" w:space="0" w:color="auto"/>
            <w:left w:val="none" w:sz="0" w:space="0" w:color="auto"/>
            <w:bottom w:val="none" w:sz="0" w:space="0" w:color="auto"/>
            <w:right w:val="none" w:sz="0" w:space="0" w:color="auto"/>
          </w:divBdr>
        </w:div>
        <w:div w:id="872689509">
          <w:marLeft w:val="1166"/>
          <w:marRight w:val="0"/>
          <w:marTop w:val="115"/>
          <w:marBottom w:val="0"/>
          <w:divBdr>
            <w:top w:val="none" w:sz="0" w:space="0" w:color="auto"/>
            <w:left w:val="none" w:sz="0" w:space="0" w:color="auto"/>
            <w:bottom w:val="none" w:sz="0" w:space="0" w:color="auto"/>
            <w:right w:val="none" w:sz="0" w:space="0" w:color="auto"/>
          </w:divBdr>
        </w:div>
        <w:div w:id="1358580166">
          <w:marLeft w:val="547"/>
          <w:marRight w:val="0"/>
          <w:marTop w:val="115"/>
          <w:marBottom w:val="0"/>
          <w:divBdr>
            <w:top w:val="none" w:sz="0" w:space="0" w:color="auto"/>
            <w:left w:val="none" w:sz="0" w:space="0" w:color="auto"/>
            <w:bottom w:val="none" w:sz="0" w:space="0" w:color="auto"/>
            <w:right w:val="none" w:sz="0" w:space="0" w:color="auto"/>
          </w:divBdr>
        </w:div>
        <w:div w:id="286010512">
          <w:marLeft w:val="1166"/>
          <w:marRight w:val="0"/>
          <w:marTop w:val="115"/>
          <w:marBottom w:val="0"/>
          <w:divBdr>
            <w:top w:val="none" w:sz="0" w:space="0" w:color="auto"/>
            <w:left w:val="none" w:sz="0" w:space="0" w:color="auto"/>
            <w:bottom w:val="none" w:sz="0" w:space="0" w:color="auto"/>
            <w:right w:val="none" w:sz="0" w:space="0" w:color="auto"/>
          </w:divBdr>
        </w:div>
        <w:div w:id="287783348">
          <w:marLeft w:val="547"/>
          <w:marRight w:val="0"/>
          <w:marTop w:val="115"/>
          <w:marBottom w:val="0"/>
          <w:divBdr>
            <w:top w:val="none" w:sz="0" w:space="0" w:color="auto"/>
            <w:left w:val="none" w:sz="0" w:space="0" w:color="auto"/>
            <w:bottom w:val="none" w:sz="0" w:space="0" w:color="auto"/>
            <w:right w:val="none" w:sz="0" w:space="0" w:color="auto"/>
          </w:divBdr>
        </w:div>
        <w:div w:id="1120027337">
          <w:marLeft w:val="1166"/>
          <w:marRight w:val="0"/>
          <w:marTop w:val="115"/>
          <w:marBottom w:val="0"/>
          <w:divBdr>
            <w:top w:val="none" w:sz="0" w:space="0" w:color="auto"/>
            <w:left w:val="none" w:sz="0" w:space="0" w:color="auto"/>
            <w:bottom w:val="none" w:sz="0" w:space="0" w:color="auto"/>
            <w:right w:val="none" w:sz="0" w:space="0" w:color="auto"/>
          </w:divBdr>
        </w:div>
      </w:divsChild>
    </w:div>
    <w:div w:id="1197231009">
      <w:bodyDiv w:val="1"/>
      <w:marLeft w:val="0"/>
      <w:marRight w:val="0"/>
      <w:marTop w:val="0"/>
      <w:marBottom w:val="0"/>
      <w:divBdr>
        <w:top w:val="none" w:sz="0" w:space="0" w:color="auto"/>
        <w:left w:val="none" w:sz="0" w:space="0" w:color="auto"/>
        <w:bottom w:val="none" w:sz="0" w:space="0" w:color="auto"/>
        <w:right w:val="none" w:sz="0" w:space="0" w:color="auto"/>
      </w:divBdr>
      <w:divsChild>
        <w:div w:id="24521674">
          <w:marLeft w:val="547"/>
          <w:marRight w:val="0"/>
          <w:marTop w:val="134"/>
          <w:marBottom w:val="0"/>
          <w:divBdr>
            <w:top w:val="none" w:sz="0" w:space="0" w:color="auto"/>
            <w:left w:val="none" w:sz="0" w:space="0" w:color="auto"/>
            <w:bottom w:val="none" w:sz="0" w:space="0" w:color="auto"/>
            <w:right w:val="none" w:sz="0" w:space="0" w:color="auto"/>
          </w:divBdr>
        </w:div>
        <w:div w:id="1388725694">
          <w:marLeft w:val="547"/>
          <w:marRight w:val="0"/>
          <w:marTop w:val="134"/>
          <w:marBottom w:val="0"/>
          <w:divBdr>
            <w:top w:val="none" w:sz="0" w:space="0" w:color="auto"/>
            <w:left w:val="none" w:sz="0" w:space="0" w:color="auto"/>
            <w:bottom w:val="none" w:sz="0" w:space="0" w:color="auto"/>
            <w:right w:val="none" w:sz="0" w:space="0" w:color="auto"/>
          </w:divBdr>
        </w:div>
        <w:div w:id="1804276709">
          <w:marLeft w:val="547"/>
          <w:marRight w:val="0"/>
          <w:marTop w:val="134"/>
          <w:marBottom w:val="0"/>
          <w:divBdr>
            <w:top w:val="none" w:sz="0" w:space="0" w:color="auto"/>
            <w:left w:val="none" w:sz="0" w:space="0" w:color="auto"/>
            <w:bottom w:val="none" w:sz="0" w:space="0" w:color="auto"/>
            <w:right w:val="none" w:sz="0" w:space="0" w:color="auto"/>
          </w:divBdr>
        </w:div>
        <w:div w:id="438838197">
          <w:marLeft w:val="547"/>
          <w:marRight w:val="0"/>
          <w:marTop w:val="134"/>
          <w:marBottom w:val="0"/>
          <w:divBdr>
            <w:top w:val="none" w:sz="0" w:space="0" w:color="auto"/>
            <w:left w:val="none" w:sz="0" w:space="0" w:color="auto"/>
            <w:bottom w:val="none" w:sz="0" w:space="0" w:color="auto"/>
            <w:right w:val="none" w:sz="0" w:space="0" w:color="auto"/>
          </w:divBdr>
        </w:div>
        <w:div w:id="938753874">
          <w:marLeft w:val="547"/>
          <w:marRight w:val="0"/>
          <w:marTop w:val="134"/>
          <w:marBottom w:val="0"/>
          <w:divBdr>
            <w:top w:val="none" w:sz="0" w:space="0" w:color="auto"/>
            <w:left w:val="none" w:sz="0" w:space="0" w:color="auto"/>
            <w:bottom w:val="none" w:sz="0" w:space="0" w:color="auto"/>
            <w:right w:val="none" w:sz="0" w:space="0" w:color="auto"/>
          </w:divBdr>
        </w:div>
      </w:divsChild>
    </w:div>
    <w:div w:id="1210145288">
      <w:bodyDiv w:val="1"/>
      <w:marLeft w:val="0"/>
      <w:marRight w:val="0"/>
      <w:marTop w:val="0"/>
      <w:marBottom w:val="0"/>
      <w:divBdr>
        <w:top w:val="none" w:sz="0" w:space="0" w:color="auto"/>
        <w:left w:val="none" w:sz="0" w:space="0" w:color="auto"/>
        <w:bottom w:val="none" w:sz="0" w:space="0" w:color="auto"/>
        <w:right w:val="none" w:sz="0" w:space="0" w:color="auto"/>
      </w:divBdr>
      <w:divsChild>
        <w:div w:id="892231147">
          <w:marLeft w:val="547"/>
          <w:marRight w:val="0"/>
          <w:marTop w:val="134"/>
          <w:marBottom w:val="0"/>
          <w:divBdr>
            <w:top w:val="none" w:sz="0" w:space="0" w:color="auto"/>
            <w:left w:val="none" w:sz="0" w:space="0" w:color="auto"/>
            <w:bottom w:val="none" w:sz="0" w:space="0" w:color="auto"/>
            <w:right w:val="none" w:sz="0" w:space="0" w:color="auto"/>
          </w:divBdr>
        </w:div>
        <w:div w:id="366369887">
          <w:marLeft w:val="547"/>
          <w:marRight w:val="0"/>
          <w:marTop w:val="134"/>
          <w:marBottom w:val="0"/>
          <w:divBdr>
            <w:top w:val="none" w:sz="0" w:space="0" w:color="auto"/>
            <w:left w:val="none" w:sz="0" w:space="0" w:color="auto"/>
            <w:bottom w:val="none" w:sz="0" w:space="0" w:color="auto"/>
            <w:right w:val="none" w:sz="0" w:space="0" w:color="auto"/>
          </w:divBdr>
        </w:div>
        <w:div w:id="1642347022">
          <w:marLeft w:val="547"/>
          <w:marRight w:val="0"/>
          <w:marTop w:val="134"/>
          <w:marBottom w:val="0"/>
          <w:divBdr>
            <w:top w:val="none" w:sz="0" w:space="0" w:color="auto"/>
            <w:left w:val="none" w:sz="0" w:space="0" w:color="auto"/>
            <w:bottom w:val="none" w:sz="0" w:space="0" w:color="auto"/>
            <w:right w:val="none" w:sz="0" w:space="0" w:color="auto"/>
          </w:divBdr>
        </w:div>
      </w:divsChild>
    </w:div>
    <w:div w:id="1290933498">
      <w:bodyDiv w:val="1"/>
      <w:marLeft w:val="0"/>
      <w:marRight w:val="0"/>
      <w:marTop w:val="0"/>
      <w:marBottom w:val="0"/>
      <w:divBdr>
        <w:top w:val="none" w:sz="0" w:space="0" w:color="auto"/>
        <w:left w:val="none" w:sz="0" w:space="0" w:color="auto"/>
        <w:bottom w:val="none" w:sz="0" w:space="0" w:color="auto"/>
        <w:right w:val="none" w:sz="0" w:space="0" w:color="auto"/>
      </w:divBdr>
      <w:divsChild>
        <w:div w:id="245845852">
          <w:marLeft w:val="547"/>
          <w:marRight w:val="0"/>
          <w:marTop w:val="134"/>
          <w:marBottom w:val="0"/>
          <w:divBdr>
            <w:top w:val="none" w:sz="0" w:space="0" w:color="auto"/>
            <w:left w:val="none" w:sz="0" w:space="0" w:color="auto"/>
            <w:bottom w:val="none" w:sz="0" w:space="0" w:color="auto"/>
            <w:right w:val="none" w:sz="0" w:space="0" w:color="auto"/>
          </w:divBdr>
        </w:div>
        <w:div w:id="1253510499">
          <w:marLeft w:val="547"/>
          <w:marRight w:val="0"/>
          <w:marTop w:val="134"/>
          <w:marBottom w:val="0"/>
          <w:divBdr>
            <w:top w:val="none" w:sz="0" w:space="0" w:color="auto"/>
            <w:left w:val="none" w:sz="0" w:space="0" w:color="auto"/>
            <w:bottom w:val="none" w:sz="0" w:space="0" w:color="auto"/>
            <w:right w:val="none" w:sz="0" w:space="0" w:color="auto"/>
          </w:divBdr>
        </w:div>
        <w:div w:id="1039621892">
          <w:marLeft w:val="547"/>
          <w:marRight w:val="0"/>
          <w:marTop w:val="134"/>
          <w:marBottom w:val="0"/>
          <w:divBdr>
            <w:top w:val="none" w:sz="0" w:space="0" w:color="auto"/>
            <w:left w:val="none" w:sz="0" w:space="0" w:color="auto"/>
            <w:bottom w:val="none" w:sz="0" w:space="0" w:color="auto"/>
            <w:right w:val="none" w:sz="0" w:space="0" w:color="auto"/>
          </w:divBdr>
        </w:div>
      </w:divsChild>
    </w:div>
    <w:div w:id="1321621767">
      <w:bodyDiv w:val="1"/>
      <w:marLeft w:val="0"/>
      <w:marRight w:val="0"/>
      <w:marTop w:val="0"/>
      <w:marBottom w:val="0"/>
      <w:divBdr>
        <w:top w:val="none" w:sz="0" w:space="0" w:color="auto"/>
        <w:left w:val="none" w:sz="0" w:space="0" w:color="auto"/>
        <w:bottom w:val="none" w:sz="0" w:space="0" w:color="auto"/>
        <w:right w:val="none" w:sz="0" w:space="0" w:color="auto"/>
      </w:divBdr>
      <w:divsChild>
        <w:div w:id="83891011">
          <w:marLeft w:val="0"/>
          <w:marRight w:val="0"/>
          <w:marTop w:val="0"/>
          <w:marBottom w:val="0"/>
          <w:divBdr>
            <w:top w:val="none" w:sz="0" w:space="0" w:color="auto"/>
            <w:left w:val="none" w:sz="0" w:space="0" w:color="auto"/>
            <w:bottom w:val="none" w:sz="0" w:space="0" w:color="auto"/>
            <w:right w:val="none" w:sz="0" w:space="0" w:color="auto"/>
          </w:divBdr>
        </w:div>
        <w:div w:id="1932622662">
          <w:marLeft w:val="0"/>
          <w:marRight w:val="0"/>
          <w:marTop w:val="0"/>
          <w:marBottom w:val="0"/>
          <w:divBdr>
            <w:top w:val="none" w:sz="0" w:space="0" w:color="auto"/>
            <w:left w:val="none" w:sz="0" w:space="0" w:color="auto"/>
            <w:bottom w:val="none" w:sz="0" w:space="0" w:color="auto"/>
            <w:right w:val="none" w:sz="0" w:space="0" w:color="auto"/>
          </w:divBdr>
        </w:div>
      </w:divsChild>
    </w:div>
    <w:div w:id="1324118888">
      <w:bodyDiv w:val="1"/>
      <w:marLeft w:val="0"/>
      <w:marRight w:val="0"/>
      <w:marTop w:val="0"/>
      <w:marBottom w:val="0"/>
      <w:divBdr>
        <w:top w:val="none" w:sz="0" w:space="0" w:color="auto"/>
        <w:left w:val="none" w:sz="0" w:space="0" w:color="auto"/>
        <w:bottom w:val="none" w:sz="0" w:space="0" w:color="auto"/>
        <w:right w:val="none" w:sz="0" w:space="0" w:color="auto"/>
      </w:divBdr>
      <w:divsChild>
        <w:div w:id="1763213213">
          <w:marLeft w:val="0"/>
          <w:marRight w:val="0"/>
          <w:marTop w:val="0"/>
          <w:marBottom w:val="0"/>
          <w:divBdr>
            <w:top w:val="none" w:sz="0" w:space="0" w:color="auto"/>
            <w:left w:val="none" w:sz="0" w:space="0" w:color="auto"/>
            <w:bottom w:val="none" w:sz="0" w:space="0" w:color="auto"/>
            <w:right w:val="none" w:sz="0" w:space="0" w:color="auto"/>
          </w:divBdr>
        </w:div>
        <w:div w:id="1666472851">
          <w:marLeft w:val="0"/>
          <w:marRight w:val="0"/>
          <w:marTop w:val="0"/>
          <w:marBottom w:val="0"/>
          <w:divBdr>
            <w:top w:val="none" w:sz="0" w:space="0" w:color="auto"/>
            <w:left w:val="none" w:sz="0" w:space="0" w:color="auto"/>
            <w:bottom w:val="none" w:sz="0" w:space="0" w:color="auto"/>
            <w:right w:val="none" w:sz="0" w:space="0" w:color="auto"/>
          </w:divBdr>
        </w:div>
        <w:div w:id="934215922">
          <w:marLeft w:val="0"/>
          <w:marRight w:val="0"/>
          <w:marTop w:val="0"/>
          <w:marBottom w:val="0"/>
          <w:divBdr>
            <w:top w:val="none" w:sz="0" w:space="0" w:color="auto"/>
            <w:left w:val="none" w:sz="0" w:space="0" w:color="auto"/>
            <w:bottom w:val="none" w:sz="0" w:space="0" w:color="auto"/>
            <w:right w:val="none" w:sz="0" w:space="0" w:color="auto"/>
          </w:divBdr>
        </w:div>
        <w:div w:id="1281255426">
          <w:marLeft w:val="0"/>
          <w:marRight w:val="0"/>
          <w:marTop w:val="0"/>
          <w:marBottom w:val="0"/>
          <w:divBdr>
            <w:top w:val="none" w:sz="0" w:space="0" w:color="auto"/>
            <w:left w:val="none" w:sz="0" w:space="0" w:color="auto"/>
            <w:bottom w:val="none" w:sz="0" w:space="0" w:color="auto"/>
            <w:right w:val="none" w:sz="0" w:space="0" w:color="auto"/>
          </w:divBdr>
          <w:divsChild>
            <w:div w:id="986007719">
              <w:marLeft w:val="0"/>
              <w:marRight w:val="0"/>
              <w:marTop w:val="0"/>
              <w:marBottom w:val="0"/>
              <w:divBdr>
                <w:top w:val="none" w:sz="0" w:space="0" w:color="auto"/>
                <w:left w:val="none" w:sz="0" w:space="0" w:color="auto"/>
                <w:bottom w:val="none" w:sz="0" w:space="0" w:color="auto"/>
                <w:right w:val="none" w:sz="0" w:space="0" w:color="auto"/>
              </w:divBdr>
            </w:div>
          </w:divsChild>
        </w:div>
        <w:div w:id="918566196">
          <w:marLeft w:val="0"/>
          <w:marRight w:val="0"/>
          <w:marTop w:val="0"/>
          <w:marBottom w:val="0"/>
          <w:divBdr>
            <w:top w:val="none" w:sz="0" w:space="0" w:color="auto"/>
            <w:left w:val="none" w:sz="0" w:space="0" w:color="auto"/>
            <w:bottom w:val="none" w:sz="0" w:space="0" w:color="auto"/>
            <w:right w:val="none" w:sz="0" w:space="0" w:color="auto"/>
          </w:divBdr>
        </w:div>
        <w:div w:id="662051927">
          <w:marLeft w:val="0"/>
          <w:marRight w:val="0"/>
          <w:marTop w:val="0"/>
          <w:marBottom w:val="0"/>
          <w:divBdr>
            <w:top w:val="none" w:sz="0" w:space="0" w:color="auto"/>
            <w:left w:val="none" w:sz="0" w:space="0" w:color="auto"/>
            <w:bottom w:val="none" w:sz="0" w:space="0" w:color="auto"/>
            <w:right w:val="none" w:sz="0" w:space="0" w:color="auto"/>
          </w:divBdr>
        </w:div>
        <w:div w:id="1212770332">
          <w:marLeft w:val="0"/>
          <w:marRight w:val="0"/>
          <w:marTop w:val="0"/>
          <w:marBottom w:val="0"/>
          <w:divBdr>
            <w:top w:val="none" w:sz="0" w:space="0" w:color="auto"/>
            <w:left w:val="none" w:sz="0" w:space="0" w:color="auto"/>
            <w:bottom w:val="none" w:sz="0" w:space="0" w:color="auto"/>
            <w:right w:val="none" w:sz="0" w:space="0" w:color="auto"/>
          </w:divBdr>
        </w:div>
        <w:div w:id="553657437">
          <w:marLeft w:val="0"/>
          <w:marRight w:val="0"/>
          <w:marTop w:val="0"/>
          <w:marBottom w:val="0"/>
          <w:divBdr>
            <w:top w:val="none" w:sz="0" w:space="0" w:color="auto"/>
            <w:left w:val="none" w:sz="0" w:space="0" w:color="auto"/>
            <w:bottom w:val="none" w:sz="0" w:space="0" w:color="auto"/>
            <w:right w:val="none" w:sz="0" w:space="0" w:color="auto"/>
          </w:divBdr>
        </w:div>
        <w:div w:id="635139082">
          <w:marLeft w:val="0"/>
          <w:marRight w:val="0"/>
          <w:marTop w:val="0"/>
          <w:marBottom w:val="0"/>
          <w:divBdr>
            <w:top w:val="none" w:sz="0" w:space="0" w:color="auto"/>
            <w:left w:val="none" w:sz="0" w:space="0" w:color="auto"/>
            <w:bottom w:val="none" w:sz="0" w:space="0" w:color="auto"/>
            <w:right w:val="none" w:sz="0" w:space="0" w:color="auto"/>
          </w:divBdr>
        </w:div>
        <w:div w:id="1527907507">
          <w:marLeft w:val="0"/>
          <w:marRight w:val="0"/>
          <w:marTop w:val="0"/>
          <w:marBottom w:val="0"/>
          <w:divBdr>
            <w:top w:val="none" w:sz="0" w:space="0" w:color="auto"/>
            <w:left w:val="none" w:sz="0" w:space="0" w:color="auto"/>
            <w:bottom w:val="none" w:sz="0" w:space="0" w:color="auto"/>
            <w:right w:val="none" w:sz="0" w:space="0" w:color="auto"/>
          </w:divBdr>
        </w:div>
      </w:divsChild>
    </w:div>
    <w:div w:id="1345089650">
      <w:bodyDiv w:val="1"/>
      <w:marLeft w:val="0"/>
      <w:marRight w:val="0"/>
      <w:marTop w:val="0"/>
      <w:marBottom w:val="0"/>
      <w:divBdr>
        <w:top w:val="none" w:sz="0" w:space="0" w:color="auto"/>
        <w:left w:val="none" w:sz="0" w:space="0" w:color="auto"/>
        <w:bottom w:val="none" w:sz="0" w:space="0" w:color="auto"/>
        <w:right w:val="none" w:sz="0" w:space="0" w:color="auto"/>
      </w:divBdr>
      <w:divsChild>
        <w:div w:id="1406495285">
          <w:marLeft w:val="547"/>
          <w:marRight w:val="0"/>
          <w:marTop w:val="134"/>
          <w:marBottom w:val="0"/>
          <w:divBdr>
            <w:top w:val="none" w:sz="0" w:space="0" w:color="auto"/>
            <w:left w:val="none" w:sz="0" w:space="0" w:color="auto"/>
            <w:bottom w:val="none" w:sz="0" w:space="0" w:color="auto"/>
            <w:right w:val="none" w:sz="0" w:space="0" w:color="auto"/>
          </w:divBdr>
        </w:div>
        <w:div w:id="500509387">
          <w:marLeft w:val="547"/>
          <w:marRight w:val="0"/>
          <w:marTop w:val="134"/>
          <w:marBottom w:val="0"/>
          <w:divBdr>
            <w:top w:val="none" w:sz="0" w:space="0" w:color="auto"/>
            <w:left w:val="none" w:sz="0" w:space="0" w:color="auto"/>
            <w:bottom w:val="none" w:sz="0" w:space="0" w:color="auto"/>
            <w:right w:val="none" w:sz="0" w:space="0" w:color="auto"/>
          </w:divBdr>
        </w:div>
      </w:divsChild>
    </w:div>
    <w:div w:id="1406341099">
      <w:bodyDiv w:val="1"/>
      <w:marLeft w:val="0"/>
      <w:marRight w:val="0"/>
      <w:marTop w:val="0"/>
      <w:marBottom w:val="0"/>
      <w:divBdr>
        <w:top w:val="none" w:sz="0" w:space="0" w:color="auto"/>
        <w:left w:val="none" w:sz="0" w:space="0" w:color="auto"/>
        <w:bottom w:val="none" w:sz="0" w:space="0" w:color="auto"/>
        <w:right w:val="none" w:sz="0" w:space="0" w:color="auto"/>
      </w:divBdr>
      <w:divsChild>
        <w:div w:id="1855262690">
          <w:marLeft w:val="547"/>
          <w:marRight w:val="0"/>
          <w:marTop w:val="134"/>
          <w:marBottom w:val="0"/>
          <w:divBdr>
            <w:top w:val="none" w:sz="0" w:space="0" w:color="auto"/>
            <w:left w:val="none" w:sz="0" w:space="0" w:color="auto"/>
            <w:bottom w:val="none" w:sz="0" w:space="0" w:color="auto"/>
            <w:right w:val="none" w:sz="0" w:space="0" w:color="auto"/>
          </w:divBdr>
        </w:div>
        <w:div w:id="1285890433">
          <w:marLeft w:val="547"/>
          <w:marRight w:val="0"/>
          <w:marTop w:val="134"/>
          <w:marBottom w:val="0"/>
          <w:divBdr>
            <w:top w:val="none" w:sz="0" w:space="0" w:color="auto"/>
            <w:left w:val="none" w:sz="0" w:space="0" w:color="auto"/>
            <w:bottom w:val="none" w:sz="0" w:space="0" w:color="auto"/>
            <w:right w:val="none" w:sz="0" w:space="0" w:color="auto"/>
          </w:divBdr>
        </w:div>
      </w:divsChild>
    </w:div>
    <w:div w:id="1411540260">
      <w:bodyDiv w:val="1"/>
      <w:marLeft w:val="0"/>
      <w:marRight w:val="0"/>
      <w:marTop w:val="0"/>
      <w:marBottom w:val="0"/>
      <w:divBdr>
        <w:top w:val="none" w:sz="0" w:space="0" w:color="auto"/>
        <w:left w:val="none" w:sz="0" w:space="0" w:color="auto"/>
        <w:bottom w:val="none" w:sz="0" w:space="0" w:color="auto"/>
        <w:right w:val="none" w:sz="0" w:space="0" w:color="auto"/>
      </w:divBdr>
      <w:divsChild>
        <w:div w:id="1413158246">
          <w:marLeft w:val="547"/>
          <w:marRight w:val="0"/>
          <w:marTop w:val="134"/>
          <w:marBottom w:val="0"/>
          <w:divBdr>
            <w:top w:val="none" w:sz="0" w:space="0" w:color="auto"/>
            <w:left w:val="none" w:sz="0" w:space="0" w:color="auto"/>
            <w:bottom w:val="none" w:sz="0" w:space="0" w:color="auto"/>
            <w:right w:val="none" w:sz="0" w:space="0" w:color="auto"/>
          </w:divBdr>
        </w:div>
        <w:div w:id="2041738236">
          <w:marLeft w:val="547"/>
          <w:marRight w:val="0"/>
          <w:marTop w:val="134"/>
          <w:marBottom w:val="0"/>
          <w:divBdr>
            <w:top w:val="none" w:sz="0" w:space="0" w:color="auto"/>
            <w:left w:val="none" w:sz="0" w:space="0" w:color="auto"/>
            <w:bottom w:val="none" w:sz="0" w:space="0" w:color="auto"/>
            <w:right w:val="none" w:sz="0" w:space="0" w:color="auto"/>
          </w:divBdr>
        </w:div>
        <w:div w:id="1629703405">
          <w:marLeft w:val="547"/>
          <w:marRight w:val="0"/>
          <w:marTop w:val="134"/>
          <w:marBottom w:val="0"/>
          <w:divBdr>
            <w:top w:val="none" w:sz="0" w:space="0" w:color="auto"/>
            <w:left w:val="none" w:sz="0" w:space="0" w:color="auto"/>
            <w:bottom w:val="none" w:sz="0" w:space="0" w:color="auto"/>
            <w:right w:val="none" w:sz="0" w:space="0" w:color="auto"/>
          </w:divBdr>
        </w:div>
        <w:div w:id="1324624569">
          <w:marLeft w:val="1166"/>
          <w:marRight w:val="0"/>
          <w:marTop w:val="115"/>
          <w:marBottom w:val="0"/>
          <w:divBdr>
            <w:top w:val="none" w:sz="0" w:space="0" w:color="auto"/>
            <w:left w:val="none" w:sz="0" w:space="0" w:color="auto"/>
            <w:bottom w:val="none" w:sz="0" w:space="0" w:color="auto"/>
            <w:right w:val="none" w:sz="0" w:space="0" w:color="auto"/>
          </w:divBdr>
        </w:div>
        <w:div w:id="1383480454">
          <w:marLeft w:val="1166"/>
          <w:marRight w:val="0"/>
          <w:marTop w:val="115"/>
          <w:marBottom w:val="0"/>
          <w:divBdr>
            <w:top w:val="none" w:sz="0" w:space="0" w:color="auto"/>
            <w:left w:val="none" w:sz="0" w:space="0" w:color="auto"/>
            <w:bottom w:val="none" w:sz="0" w:space="0" w:color="auto"/>
            <w:right w:val="none" w:sz="0" w:space="0" w:color="auto"/>
          </w:divBdr>
        </w:div>
        <w:div w:id="246619309">
          <w:marLeft w:val="1166"/>
          <w:marRight w:val="0"/>
          <w:marTop w:val="115"/>
          <w:marBottom w:val="0"/>
          <w:divBdr>
            <w:top w:val="none" w:sz="0" w:space="0" w:color="auto"/>
            <w:left w:val="none" w:sz="0" w:space="0" w:color="auto"/>
            <w:bottom w:val="none" w:sz="0" w:space="0" w:color="auto"/>
            <w:right w:val="none" w:sz="0" w:space="0" w:color="auto"/>
          </w:divBdr>
        </w:div>
        <w:div w:id="1074813136">
          <w:marLeft w:val="547"/>
          <w:marRight w:val="0"/>
          <w:marTop w:val="134"/>
          <w:marBottom w:val="0"/>
          <w:divBdr>
            <w:top w:val="none" w:sz="0" w:space="0" w:color="auto"/>
            <w:left w:val="none" w:sz="0" w:space="0" w:color="auto"/>
            <w:bottom w:val="none" w:sz="0" w:space="0" w:color="auto"/>
            <w:right w:val="none" w:sz="0" w:space="0" w:color="auto"/>
          </w:divBdr>
        </w:div>
      </w:divsChild>
    </w:div>
    <w:div w:id="1513107835">
      <w:bodyDiv w:val="1"/>
      <w:marLeft w:val="0"/>
      <w:marRight w:val="0"/>
      <w:marTop w:val="0"/>
      <w:marBottom w:val="0"/>
      <w:divBdr>
        <w:top w:val="none" w:sz="0" w:space="0" w:color="auto"/>
        <w:left w:val="none" w:sz="0" w:space="0" w:color="auto"/>
        <w:bottom w:val="none" w:sz="0" w:space="0" w:color="auto"/>
        <w:right w:val="none" w:sz="0" w:space="0" w:color="auto"/>
      </w:divBdr>
      <w:divsChild>
        <w:div w:id="1837070116">
          <w:marLeft w:val="547"/>
          <w:marRight w:val="0"/>
          <w:marTop w:val="134"/>
          <w:marBottom w:val="0"/>
          <w:divBdr>
            <w:top w:val="none" w:sz="0" w:space="0" w:color="auto"/>
            <w:left w:val="none" w:sz="0" w:space="0" w:color="auto"/>
            <w:bottom w:val="none" w:sz="0" w:space="0" w:color="auto"/>
            <w:right w:val="none" w:sz="0" w:space="0" w:color="auto"/>
          </w:divBdr>
        </w:div>
        <w:div w:id="2118283568">
          <w:marLeft w:val="547"/>
          <w:marRight w:val="0"/>
          <w:marTop w:val="134"/>
          <w:marBottom w:val="0"/>
          <w:divBdr>
            <w:top w:val="none" w:sz="0" w:space="0" w:color="auto"/>
            <w:left w:val="none" w:sz="0" w:space="0" w:color="auto"/>
            <w:bottom w:val="none" w:sz="0" w:space="0" w:color="auto"/>
            <w:right w:val="none" w:sz="0" w:space="0" w:color="auto"/>
          </w:divBdr>
        </w:div>
      </w:divsChild>
    </w:div>
    <w:div w:id="1552812393">
      <w:bodyDiv w:val="1"/>
      <w:marLeft w:val="0"/>
      <w:marRight w:val="0"/>
      <w:marTop w:val="0"/>
      <w:marBottom w:val="0"/>
      <w:divBdr>
        <w:top w:val="none" w:sz="0" w:space="0" w:color="auto"/>
        <w:left w:val="none" w:sz="0" w:space="0" w:color="auto"/>
        <w:bottom w:val="none" w:sz="0" w:space="0" w:color="auto"/>
        <w:right w:val="none" w:sz="0" w:space="0" w:color="auto"/>
      </w:divBdr>
      <w:divsChild>
        <w:div w:id="877085072">
          <w:marLeft w:val="547"/>
          <w:marRight w:val="0"/>
          <w:marTop w:val="134"/>
          <w:marBottom w:val="0"/>
          <w:divBdr>
            <w:top w:val="none" w:sz="0" w:space="0" w:color="auto"/>
            <w:left w:val="none" w:sz="0" w:space="0" w:color="auto"/>
            <w:bottom w:val="none" w:sz="0" w:space="0" w:color="auto"/>
            <w:right w:val="none" w:sz="0" w:space="0" w:color="auto"/>
          </w:divBdr>
        </w:div>
      </w:divsChild>
    </w:div>
    <w:div w:id="1552885326">
      <w:bodyDiv w:val="1"/>
      <w:marLeft w:val="0"/>
      <w:marRight w:val="0"/>
      <w:marTop w:val="0"/>
      <w:marBottom w:val="0"/>
      <w:divBdr>
        <w:top w:val="none" w:sz="0" w:space="0" w:color="auto"/>
        <w:left w:val="none" w:sz="0" w:space="0" w:color="auto"/>
        <w:bottom w:val="none" w:sz="0" w:space="0" w:color="auto"/>
        <w:right w:val="none" w:sz="0" w:space="0" w:color="auto"/>
      </w:divBdr>
    </w:div>
    <w:div w:id="1601453802">
      <w:bodyDiv w:val="1"/>
      <w:marLeft w:val="0"/>
      <w:marRight w:val="0"/>
      <w:marTop w:val="0"/>
      <w:marBottom w:val="0"/>
      <w:divBdr>
        <w:top w:val="none" w:sz="0" w:space="0" w:color="auto"/>
        <w:left w:val="none" w:sz="0" w:space="0" w:color="auto"/>
        <w:bottom w:val="none" w:sz="0" w:space="0" w:color="auto"/>
        <w:right w:val="none" w:sz="0" w:space="0" w:color="auto"/>
      </w:divBdr>
      <w:divsChild>
        <w:div w:id="943998197">
          <w:marLeft w:val="547"/>
          <w:marRight w:val="0"/>
          <w:marTop w:val="134"/>
          <w:marBottom w:val="0"/>
          <w:divBdr>
            <w:top w:val="none" w:sz="0" w:space="0" w:color="auto"/>
            <w:left w:val="none" w:sz="0" w:space="0" w:color="auto"/>
            <w:bottom w:val="none" w:sz="0" w:space="0" w:color="auto"/>
            <w:right w:val="none" w:sz="0" w:space="0" w:color="auto"/>
          </w:divBdr>
        </w:div>
        <w:div w:id="1699890445">
          <w:marLeft w:val="547"/>
          <w:marRight w:val="0"/>
          <w:marTop w:val="134"/>
          <w:marBottom w:val="0"/>
          <w:divBdr>
            <w:top w:val="none" w:sz="0" w:space="0" w:color="auto"/>
            <w:left w:val="none" w:sz="0" w:space="0" w:color="auto"/>
            <w:bottom w:val="none" w:sz="0" w:space="0" w:color="auto"/>
            <w:right w:val="none" w:sz="0" w:space="0" w:color="auto"/>
          </w:divBdr>
        </w:div>
        <w:div w:id="445462802">
          <w:marLeft w:val="547"/>
          <w:marRight w:val="0"/>
          <w:marTop w:val="134"/>
          <w:marBottom w:val="0"/>
          <w:divBdr>
            <w:top w:val="none" w:sz="0" w:space="0" w:color="auto"/>
            <w:left w:val="none" w:sz="0" w:space="0" w:color="auto"/>
            <w:bottom w:val="none" w:sz="0" w:space="0" w:color="auto"/>
            <w:right w:val="none" w:sz="0" w:space="0" w:color="auto"/>
          </w:divBdr>
        </w:div>
        <w:div w:id="1892644756">
          <w:marLeft w:val="547"/>
          <w:marRight w:val="0"/>
          <w:marTop w:val="134"/>
          <w:marBottom w:val="0"/>
          <w:divBdr>
            <w:top w:val="none" w:sz="0" w:space="0" w:color="auto"/>
            <w:left w:val="none" w:sz="0" w:space="0" w:color="auto"/>
            <w:bottom w:val="none" w:sz="0" w:space="0" w:color="auto"/>
            <w:right w:val="none" w:sz="0" w:space="0" w:color="auto"/>
          </w:divBdr>
        </w:div>
        <w:div w:id="347484577">
          <w:marLeft w:val="547"/>
          <w:marRight w:val="0"/>
          <w:marTop w:val="134"/>
          <w:marBottom w:val="0"/>
          <w:divBdr>
            <w:top w:val="none" w:sz="0" w:space="0" w:color="auto"/>
            <w:left w:val="none" w:sz="0" w:space="0" w:color="auto"/>
            <w:bottom w:val="none" w:sz="0" w:space="0" w:color="auto"/>
            <w:right w:val="none" w:sz="0" w:space="0" w:color="auto"/>
          </w:divBdr>
        </w:div>
        <w:div w:id="1978609463">
          <w:marLeft w:val="547"/>
          <w:marRight w:val="0"/>
          <w:marTop w:val="134"/>
          <w:marBottom w:val="0"/>
          <w:divBdr>
            <w:top w:val="none" w:sz="0" w:space="0" w:color="auto"/>
            <w:left w:val="none" w:sz="0" w:space="0" w:color="auto"/>
            <w:bottom w:val="none" w:sz="0" w:space="0" w:color="auto"/>
            <w:right w:val="none" w:sz="0" w:space="0" w:color="auto"/>
          </w:divBdr>
        </w:div>
        <w:div w:id="794983588">
          <w:marLeft w:val="547"/>
          <w:marRight w:val="0"/>
          <w:marTop w:val="134"/>
          <w:marBottom w:val="0"/>
          <w:divBdr>
            <w:top w:val="none" w:sz="0" w:space="0" w:color="auto"/>
            <w:left w:val="none" w:sz="0" w:space="0" w:color="auto"/>
            <w:bottom w:val="none" w:sz="0" w:space="0" w:color="auto"/>
            <w:right w:val="none" w:sz="0" w:space="0" w:color="auto"/>
          </w:divBdr>
        </w:div>
      </w:divsChild>
    </w:div>
    <w:div w:id="1637367798">
      <w:bodyDiv w:val="1"/>
      <w:marLeft w:val="0"/>
      <w:marRight w:val="0"/>
      <w:marTop w:val="0"/>
      <w:marBottom w:val="0"/>
      <w:divBdr>
        <w:top w:val="none" w:sz="0" w:space="0" w:color="auto"/>
        <w:left w:val="none" w:sz="0" w:space="0" w:color="auto"/>
        <w:bottom w:val="none" w:sz="0" w:space="0" w:color="auto"/>
        <w:right w:val="none" w:sz="0" w:space="0" w:color="auto"/>
      </w:divBdr>
      <w:divsChild>
        <w:div w:id="573390793">
          <w:marLeft w:val="547"/>
          <w:marRight w:val="0"/>
          <w:marTop w:val="134"/>
          <w:marBottom w:val="0"/>
          <w:divBdr>
            <w:top w:val="none" w:sz="0" w:space="0" w:color="auto"/>
            <w:left w:val="none" w:sz="0" w:space="0" w:color="auto"/>
            <w:bottom w:val="none" w:sz="0" w:space="0" w:color="auto"/>
            <w:right w:val="none" w:sz="0" w:space="0" w:color="auto"/>
          </w:divBdr>
        </w:div>
        <w:div w:id="1587495900">
          <w:marLeft w:val="547"/>
          <w:marRight w:val="0"/>
          <w:marTop w:val="134"/>
          <w:marBottom w:val="0"/>
          <w:divBdr>
            <w:top w:val="none" w:sz="0" w:space="0" w:color="auto"/>
            <w:left w:val="none" w:sz="0" w:space="0" w:color="auto"/>
            <w:bottom w:val="none" w:sz="0" w:space="0" w:color="auto"/>
            <w:right w:val="none" w:sz="0" w:space="0" w:color="auto"/>
          </w:divBdr>
        </w:div>
      </w:divsChild>
    </w:div>
    <w:div w:id="1651010711">
      <w:bodyDiv w:val="1"/>
      <w:marLeft w:val="0"/>
      <w:marRight w:val="0"/>
      <w:marTop w:val="0"/>
      <w:marBottom w:val="0"/>
      <w:divBdr>
        <w:top w:val="none" w:sz="0" w:space="0" w:color="auto"/>
        <w:left w:val="none" w:sz="0" w:space="0" w:color="auto"/>
        <w:bottom w:val="none" w:sz="0" w:space="0" w:color="auto"/>
        <w:right w:val="none" w:sz="0" w:space="0" w:color="auto"/>
      </w:divBdr>
      <w:divsChild>
        <w:div w:id="487475224">
          <w:marLeft w:val="547"/>
          <w:marRight w:val="0"/>
          <w:marTop w:val="115"/>
          <w:marBottom w:val="0"/>
          <w:divBdr>
            <w:top w:val="none" w:sz="0" w:space="0" w:color="auto"/>
            <w:left w:val="none" w:sz="0" w:space="0" w:color="auto"/>
            <w:bottom w:val="none" w:sz="0" w:space="0" w:color="auto"/>
            <w:right w:val="none" w:sz="0" w:space="0" w:color="auto"/>
          </w:divBdr>
        </w:div>
        <w:div w:id="214783613">
          <w:marLeft w:val="547"/>
          <w:marRight w:val="0"/>
          <w:marTop w:val="115"/>
          <w:marBottom w:val="0"/>
          <w:divBdr>
            <w:top w:val="none" w:sz="0" w:space="0" w:color="auto"/>
            <w:left w:val="none" w:sz="0" w:space="0" w:color="auto"/>
            <w:bottom w:val="none" w:sz="0" w:space="0" w:color="auto"/>
            <w:right w:val="none" w:sz="0" w:space="0" w:color="auto"/>
          </w:divBdr>
        </w:div>
        <w:div w:id="235669400">
          <w:marLeft w:val="547"/>
          <w:marRight w:val="0"/>
          <w:marTop w:val="115"/>
          <w:marBottom w:val="0"/>
          <w:divBdr>
            <w:top w:val="none" w:sz="0" w:space="0" w:color="auto"/>
            <w:left w:val="none" w:sz="0" w:space="0" w:color="auto"/>
            <w:bottom w:val="none" w:sz="0" w:space="0" w:color="auto"/>
            <w:right w:val="none" w:sz="0" w:space="0" w:color="auto"/>
          </w:divBdr>
        </w:div>
        <w:div w:id="702250919">
          <w:marLeft w:val="547"/>
          <w:marRight w:val="0"/>
          <w:marTop w:val="115"/>
          <w:marBottom w:val="0"/>
          <w:divBdr>
            <w:top w:val="none" w:sz="0" w:space="0" w:color="auto"/>
            <w:left w:val="none" w:sz="0" w:space="0" w:color="auto"/>
            <w:bottom w:val="none" w:sz="0" w:space="0" w:color="auto"/>
            <w:right w:val="none" w:sz="0" w:space="0" w:color="auto"/>
          </w:divBdr>
        </w:div>
        <w:div w:id="1714766701">
          <w:marLeft w:val="547"/>
          <w:marRight w:val="0"/>
          <w:marTop w:val="115"/>
          <w:marBottom w:val="0"/>
          <w:divBdr>
            <w:top w:val="none" w:sz="0" w:space="0" w:color="auto"/>
            <w:left w:val="none" w:sz="0" w:space="0" w:color="auto"/>
            <w:bottom w:val="none" w:sz="0" w:space="0" w:color="auto"/>
            <w:right w:val="none" w:sz="0" w:space="0" w:color="auto"/>
          </w:divBdr>
        </w:div>
        <w:div w:id="123423715">
          <w:marLeft w:val="547"/>
          <w:marRight w:val="0"/>
          <w:marTop w:val="115"/>
          <w:marBottom w:val="0"/>
          <w:divBdr>
            <w:top w:val="none" w:sz="0" w:space="0" w:color="auto"/>
            <w:left w:val="none" w:sz="0" w:space="0" w:color="auto"/>
            <w:bottom w:val="none" w:sz="0" w:space="0" w:color="auto"/>
            <w:right w:val="none" w:sz="0" w:space="0" w:color="auto"/>
          </w:divBdr>
        </w:div>
      </w:divsChild>
    </w:div>
    <w:div w:id="1727219054">
      <w:bodyDiv w:val="1"/>
      <w:marLeft w:val="0"/>
      <w:marRight w:val="0"/>
      <w:marTop w:val="0"/>
      <w:marBottom w:val="0"/>
      <w:divBdr>
        <w:top w:val="none" w:sz="0" w:space="0" w:color="auto"/>
        <w:left w:val="none" w:sz="0" w:space="0" w:color="auto"/>
        <w:bottom w:val="none" w:sz="0" w:space="0" w:color="auto"/>
        <w:right w:val="none" w:sz="0" w:space="0" w:color="auto"/>
      </w:divBdr>
      <w:divsChild>
        <w:div w:id="2002806469">
          <w:marLeft w:val="0"/>
          <w:marRight w:val="0"/>
          <w:marTop w:val="0"/>
          <w:marBottom w:val="0"/>
          <w:divBdr>
            <w:top w:val="none" w:sz="0" w:space="0" w:color="auto"/>
            <w:left w:val="none" w:sz="0" w:space="0" w:color="auto"/>
            <w:bottom w:val="none" w:sz="0" w:space="0" w:color="auto"/>
            <w:right w:val="none" w:sz="0" w:space="0" w:color="auto"/>
          </w:divBdr>
        </w:div>
        <w:div w:id="906958123">
          <w:marLeft w:val="0"/>
          <w:marRight w:val="0"/>
          <w:marTop w:val="0"/>
          <w:marBottom w:val="0"/>
          <w:divBdr>
            <w:top w:val="none" w:sz="0" w:space="0" w:color="auto"/>
            <w:left w:val="none" w:sz="0" w:space="0" w:color="auto"/>
            <w:bottom w:val="none" w:sz="0" w:space="0" w:color="auto"/>
            <w:right w:val="none" w:sz="0" w:space="0" w:color="auto"/>
          </w:divBdr>
        </w:div>
        <w:div w:id="477890923">
          <w:marLeft w:val="0"/>
          <w:marRight w:val="0"/>
          <w:marTop w:val="0"/>
          <w:marBottom w:val="0"/>
          <w:divBdr>
            <w:top w:val="none" w:sz="0" w:space="0" w:color="auto"/>
            <w:left w:val="none" w:sz="0" w:space="0" w:color="auto"/>
            <w:bottom w:val="none" w:sz="0" w:space="0" w:color="auto"/>
            <w:right w:val="none" w:sz="0" w:space="0" w:color="auto"/>
          </w:divBdr>
        </w:div>
        <w:div w:id="1730151514">
          <w:marLeft w:val="0"/>
          <w:marRight w:val="0"/>
          <w:marTop w:val="0"/>
          <w:marBottom w:val="0"/>
          <w:divBdr>
            <w:top w:val="none" w:sz="0" w:space="0" w:color="auto"/>
            <w:left w:val="none" w:sz="0" w:space="0" w:color="auto"/>
            <w:bottom w:val="none" w:sz="0" w:space="0" w:color="auto"/>
            <w:right w:val="none" w:sz="0" w:space="0" w:color="auto"/>
          </w:divBdr>
        </w:div>
      </w:divsChild>
    </w:div>
    <w:div w:id="1881745514">
      <w:bodyDiv w:val="1"/>
      <w:marLeft w:val="0"/>
      <w:marRight w:val="0"/>
      <w:marTop w:val="0"/>
      <w:marBottom w:val="0"/>
      <w:divBdr>
        <w:top w:val="none" w:sz="0" w:space="0" w:color="auto"/>
        <w:left w:val="none" w:sz="0" w:space="0" w:color="auto"/>
        <w:bottom w:val="none" w:sz="0" w:space="0" w:color="auto"/>
        <w:right w:val="none" w:sz="0" w:space="0" w:color="auto"/>
      </w:divBdr>
      <w:divsChild>
        <w:div w:id="1825774406">
          <w:marLeft w:val="547"/>
          <w:marRight w:val="0"/>
          <w:marTop w:val="115"/>
          <w:marBottom w:val="0"/>
          <w:divBdr>
            <w:top w:val="none" w:sz="0" w:space="0" w:color="auto"/>
            <w:left w:val="none" w:sz="0" w:space="0" w:color="auto"/>
            <w:bottom w:val="none" w:sz="0" w:space="0" w:color="auto"/>
            <w:right w:val="none" w:sz="0" w:space="0" w:color="auto"/>
          </w:divBdr>
        </w:div>
        <w:div w:id="1044910934">
          <w:marLeft w:val="547"/>
          <w:marRight w:val="0"/>
          <w:marTop w:val="115"/>
          <w:marBottom w:val="0"/>
          <w:divBdr>
            <w:top w:val="none" w:sz="0" w:space="0" w:color="auto"/>
            <w:left w:val="none" w:sz="0" w:space="0" w:color="auto"/>
            <w:bottom w:val="none" w:sz="0" w:space="0" w:color="auto"/>
            <w:right w:val="none" w:sz="0" w:space="0" w:color="auto"/>
          </w:divBdr>
        </w:div>
        <w:div w:id="1713455530">
          <w:marLeft w:val="547"/>
          <w:marRight w:val="0"/>
          <w:marTop w:val="115"/>
          <w:marBottom w:val="0"/>
          <w:divBdr>
            <w:top w:val="none" w:sz="0" w:space="0" w:color="auto"/>
            <w:left w:val="none" w:sz="0" w:space="0" w:color="auto"/>
            <w:bottom w:val="none" w:sz="0" w:space="0" w:color="auto"/>
            <w:right w:val="none" w:sz="0" w:space="0" w:color="auto"/>
          </w:divBdr>
        </w:div>
        <w:div w:id="364213342">
          <w:marLeft w:val="547"/>
          <w:marRight w:val="0"/>
          <w:marTop w:val="115"/>
          <w:marBottom w:val="0"/>
          <w:divBdr>
            <w:top w:val="none" w:sz="0" w:space="0" w:color="auto"/>
            <w:left w:val="none" w:sz="0" w:space="0" w:color="auto"/>
            <w:bottom w:val="none" w:sz="0" w:space="0" w:color="auto"/>
            <w:right w:val="none" w:sz="0" w:space="0" w:color="auto"/>
          </w:divBdr>
        </w:div>
        <w:div w:id="1524245837">
          <w:marLeft w:val="547"/>
          <w:marRight w:val="0"/>
          <w:marTop w:val="115"/>
          <w:marBottom w:val="0"/>
          <w:divBdr>
            <w:top w:val="none" w:sz="0" w:space="0" w:color="auto"/>
            <w:left w:val="none" w:sz="0" w:space="0" w:color="auto"/>
            <w:bottom w:val="none" w:sz="0" w:space="0" w:color="auto"/>
            <w:right w:val="none" w:sz="0" w:space="0" w:color="auto"/>
          </w:divBdr>
        </w:div>
        <w:div w:id="1410737711">
          <w:marLeft w:val="547"/>
          <w:marRight w:val="0"/>
          <w:marTop w:val="115"/>
          <w:marBottom w:val="0"/>
          <w:divBdr>
            <w:top w:val="none" w:sz="0" w:space="0" w:color="auto"/>
            <w:left w:val="none" w:sz="0" w:space="0" w:color="auto"/>
            <w:bottom w:val="none" w:sz="0" w:space="0" w:color="auto"/>
            <w:right w:val="none" w:sz="0" w:space="0" w:color="auto"/>
          </w:divBdr>
        </w:div>
      </w:divsChild>
    </w:div>
    <w:div w:id="1890803139">
      <w:bodyDiv w:val="1"/>
      <w:marLeft w:val="0"/>
      <w:marRight w:val="0"/>
      <w:marTop w:val="0"/>
      <w:marBottom w:val="0"/>
      <w:divBdr>
        <w:top w:val="none" w:sz="0" w:space="0" w:color="auto"/>
        <w:left w:val="none" w:sz="0" w:space="0" w:color="auto"/>
        <w:bottom w:val="none" w:sz="0" w:space="0" w:color="auto"/>
        <w:right w:val="none" w:sz="0" w:space="0" w:color="auto"/>
      </w:divBdr>
      <w:divsChild>
        <w:div w:id="1830368510">
          <w:marLeft w:val="547"/>
          <w:marRight w:val="0"/>
          <w:marTop w:val="134"/>
          <w:marBottom w:val="0"/>
          <w:divBdr>
            <w:top w:val="none" w:sz="0" w:space="0" w:color="auto"/>
            <w:left w:val="none" w:sz="0" w:space="0" w:color="auto"/>
            <w:bottom w:val="none" w:sz="0" w:space="0" w:color="auto"/>
            <w:right w:val="none" w:sz="0" w:space="0" w:color="auto"/>
          </w:divBdr>
        </w:div>
        <w:div w:id="1567106477">
          <w:marLeft w:val="547"/>
          <w:marRight w:val="0"/>
          <w:marTop w:val="134"/>
          <w:marBottom w:val="0"/>
          <w:divBdr>
            <w:top w:val="none" w:sz="0" w:space="0" w:color="auto"/>
            <w:left w:val="none" w:sz="0" w:space="0" w:color="auto"/>
            <w:bottom w:val="none" w:sz="0" w:space="0" w:color="auto"/>
            <w:right w:val="none" w:sz="0" w:space="0" w:color="auto"/>
          </w:divBdr>
        </w:div>
      </w:divsChild>
    </w:div>
    <w:div w:id="1911696208">
      <w:bodyDiv w:val="1"/>
      <w:marLeft w:val="0"/>
      <w:marRight w:val="0"/>
      <w:marTop w:val="0"/>
      <w:marBottom w:val="0"/>
      <w:divBdr>
        <w:top w:val="none" w:sz="0" w:space="0" w:color="auto"/>
        <w:left w:val="none" w:sz="0" w:space="0" w:color="auto"/>
        <w:bottom w:val="none" w:sz="0" w:space="0" w:color="auto"/>
        <w:right w:val="none" w:sz="0" w:space="0" w:color="auto"/>
      </w:divBdr>
      <w:divsChild>
        <w:div w:id="344014093">
          <w:marLeft w:val="547"/>
          <w:marRight w:val="0"/>
          <w:marTop w:val="134"/>
          <w:marBottom w:val="0"/>
          <w:divBdr>
            <w:top w:val="none" w:sz="0" w:space="0" w:color="auto"/>
            <w:left w:val="none" w:sz="0" w:space="0" w:color="auto"/>
            <w:bottom w:val="none" w:sz="0" w:space="0" w:color="auto"/>
            <w:right w:val="none" w:sz="0" w:space="0" w:color="auto"/>
          </w:divBdr>
        </w:div>
        <w:div w:id="976452837">
          <w:marLeft w:val="1166"/>
          <w:marRight w:val="0"/>
          <w:marTop w:val="115"/>
          <w:marBottom w:val="0"/>
          <w:divBdr>
            <w:top w:val="none" w:sz="0" w:space="0" w:color="auto"/>
            <w:left w:val="none" w:sz="0" w:space="0" w:color="auto"/>
            <w:bottom w:val="none" w:sz="0" w:space="0" w:color="auto"/>
            <w:right w:val="none" w:sz="0" w:space="0" w:color="auto"/>
          </w:divBdr>
        </w:div>
        <w:div w:id="1202209406">
          <w:marLeft w:val="1166"/>
          <w:marRight w:val="0"/>
          <w:marTop w:val="115"/>
          <w:marBottom w:val="0"/>
          <w:divBdr>
            <w:top w:val="none" w:sz="0" w:space="0" w:color="auto"/>
            <w:left w:val="none" w:sz="0" w:space="0" w:color="auto"/>
            <w:bottom w:val="none" w:sz="0" w:space="0" w:color="auto"/>
            <w:right w:val="none" w:sz="0" w:space="0" w:color="auto"/>
          </w:divBdr>
        </w:div>
        <w:div w:id="428618579">
          <w:marLeft w:val="1166"/>
          <w:marRight w:val="0"/>
          <w:marTop w:val="115"/>
          <w:marBottom w:val="0"/>
          <w:divBdr>
            <w:top w:val="none" w:sz="0" w:space="0" w:color="auto"/>
            <w:left w:val="none" w:sz="0" w:space="0" w:color="auto"/>
            <w:bottom w:val="none" w:sz="0" w:space="0" w:color="auto"/>
            <w:right w:val="none" w:sz="0" w:space="0" w:color="auto"/>
          </w:divBdr>
        </w:div>
        <w:div w:id="195504397">
          <w:marLeft w:val="547"/>
          <w:marRight w:val="0"/>
          <w:marTop w:val="134"/>
          <w:marBottom w:val="0"/>
          <w:divBdr>
            <w:top w:val="none" w:sz="0" w:space="0" w:color="auto"/>
            <w:left w:val="none" w:sz="0" w:space="0" w:color="auto"/>
            <w:bottom w:val="none" w:sz="0" w:space="0" w:color="auto"/>
            <w:right w:val="none" w:sz="0" w:space="0" w:color="auto"/>
          </w:divBdr>
        </w:div>
        <w:div w:id="1945112758">
          <w:marLeft w:val="1166"/>
          <w:marRight w:val="0"/>
          <w:marTop w:val="115"/>
          <w:marBottom w:val="0"/>
          <w:divBdr>
            <w:top w:val="none" w:sz="0" w:space="0" w:color="auto"/>
            <w:left w:val="none" w:sz="0" w:space="0" w:color="auto"/>
            <w:bottom w:val="none" w:sz="0" w:space="0" w:color="auto"/>
            <w:right w:val="none" w:sz="0" w:space="0" w:color="auto"/>
          </w:divBdr>
        </w:div>
        <w:div w:id="1159347027">
          <w:marLeft w:val="1166"/>
          <w:marRight w:val="0"/>
          <w:marTop w:val="115"/>
          <w:marBottom w:val="0"/>
          <w:divBdr>
            <w:top w:val="none" w:sz="0" w:space="0" w:color="auto"/>
            <w:left w:val="none" w:sz="0" w:space="0" w:color="auto"/>
            <w:bottom w:val="none" w:sz="0" w:space="0" w:color="auto"/>
            <w:right w:val="none" w:sz="0" w:space="0" w:color="auto"/>
          </w:divBdr>
        </w:div>
      </w:divsChild>
    </w:div>
    <w:div w:id="1912811557">
      <w:bodyDiv w:val="1"/>
      <w:marLeft w:val="0"/>
      <w:marRight w:val="0"/>
      <w:marTop w:val="0"/>
      <w:marBottom w:val="0"/>
      <w:divBdr>
        <w:top w:val="none" w:sz="0" w:space="0" w:color="auto"/>
        <w:left w:val="none" w:sz="0" w:space="0" w:color="auto"/>
        <w:bottom w:val="none" w:sz="0" w:space="0" w:color="auto"/>
        <w:right w:val="none" w:sz="0" w:space="0" w:color="auto"/>
      </w:divBdr>
      <w:divsChild>
        <w:div w:id="2055423155">
          <w:marLeft w:val="547"/>
          <w:marRight w:val="0"/>
          <w:marTop w:val="134"/>
          <w:marBottom w:val="0"/>
          <w:divBdr>
            <w:top w:val="none" w:sz="0" w:space="0" w:color="auto"/>
            <w:left w:val="none" w:sz="0" w:space="0" w:color="auto"/>
            <w:bottom w:val="none" w:sz="0" w:space="0" w:color="auto"/>
            <w:right w:val="none" w:sz="0" w:space="0" w:color="auto"/>
          </w:divBdr>
        </w:div>
        <w:div w:id="660042780">
          <w:marLeft w:val="547"/>
          <w:marRight w:val="0"/>
          <w:marTop w:val="134"/>
          <w:marBottom w:val="0"/>
          <w:divBdr>
            <w:top w:val="none" w:sz="0" w:space="0" w:color="auto"/>
            <w:left w:val="none" w:sz="0" w:space="0" w:color="auto"/>
            <w:bottom w:val="none" w:sz="0" w:space="0" w:color="auto"/>
            <w:right w:val="none" w:sz="0" w:space="0" w:color="auto"/>
          </w:divBdr>
        </w:div>
        <w:div w:id="1618491088">
          <w:marLeft w:val="547"/>
          <w:marRight w:val="0"/>
          <w:marTop w:val="134"/>
          <w:marBottom w:val="0"/>
          <w:divBdr>
            <w:top w:val="none" w:sz="0" w:space="0" w:color="auto"/>
            <w:left w:val="none" w:sz="0" w:space="0" w:color="auto"/>
            <w:bottom w:val="none" w:sz="0" w:space="0" w:color="auto"/>
            <w:right w:val="none" w:sz="0" w:space="0" w:color="auto"/>
          </w:divBdr>
        </w:div>
      </w:divsChild>
    </w:div>
    <w:div w:id="1924952678">
      <w:bodyDiv w:val="1"/>
      <w:marLeft w:val="0"/>
      <w:marRight w:val="0"/>
      <w:marTop w:val="0"/>
      <w:marBottom w:val="0"/>
      <w:divBdr>
        <w:top w:val="none" w:sz="0" w:space="0" w:color="auto"/>
        <w:left w:val="none" w:sz="0" w:space="0" w:color="auto"/>
        <w:bottom w:val="none" w:sz="0" w:space="0" w:color="auto"/>
        <w:right w:val="none" w:sz="0" w:space="0" w:color="auto"/>
      </w:divBdr>
      <w:divsChild>
        <w:div w:id="656301899">
          <w:marLeft w:val="547"/>
          <w:marRight w:val="0"/>
          <w:marTop w:val="134"/>
          <w:marBottom w:val="0"/>
          <w:divBdr>
            <w:top w:val="none" w:sz="0" w:space="0" w:color="auto"/>
            <w:left w:val="none" w:sz="0" w:space="0" w:color="auto"/>
            <w:bottom w:val="none" w:sz="0" w:space="0" w:color="auto"/>
            <w:right w:val="none" w:sz="0" w:space="0" w:color="auto"/>
          </w:divBdr>
        </w:div>
      </w:divsChild>
    </w:div>
    <w:div w:id="1980452661">
      <w:bodyDiv w:val="1"/>
      <w:marLeft w:val="0"/>
      <w:marRight w:val="0"/>
      <w:marTop w:val="0"/>
      <w:marBottom w:val="0"/>
      <w:divBdr>
        <w:top w:val="none" w:sz="0" w:space="0" w:color="auto"/>
        <w:left w:val="none" w:sz="0" w:space="0" w:color="auto"/>
        <w:bottom w:val="none" w:sz="0" w:space="0" w:color="auto"/>
        <w:right w:val="none" w:sz="0" w:space="0" w:color="auto"/>
      </w:divBdr>
      <w:divsChild>
        <w:div w:id="1341272084">
          <w:marLeft w:val="547"/>
          <w:marRight w:val="0"/>
          <w:marTop w:val="134"/>
          <w:marBottom w:val="0"/>
          <w:divBdr>
            <w:top w:val="none" w:sz="0" w:space="0" w:color="auto"/>
            <w:left w:val="none" w:sz="0" w:space="0" w:color="auto"/>
            <w:bottom w:val="none" w:sz="0" w:space="0" w:color="auto"/>
            <w:right w:val="none" w:sz="0" w:space="0" w:color="auto"/>
          </w:divBdr>
        </w:div>
        <w:div w:id="1659529395">
          <w:marLeft w:val="547"/>
          <w:marRight w:val="0"/>
          <w:marTop w:val="134"/>
          <w:marBottom w:val="0"/>
          <w:divBdr>
            <w:top w:val="none" w:sz="0" w:space="0" w:color="auto"/>
            <w:left w:val="none" w:sz="0" w:space="0" w:color="auto"/>
            <w:bottom w:val="none" w:sz="0" w:space="0" w:color="auto"/>
            <w:right w:val="none" w:sz="0" w:space="0" w:color="auto"/>
          </w:divBdr>
        </w:div>
        <w:div w:id="183447602">
          <w:marLeft w:val="547"/>
          <w:marRight w:val="0"/>
          <w:marTop w:val="134"/>
          <w:marBottom w:val="0"/>
          <w:divBdr>
            <w:top w:val="none" w:sz="0" w:space="0" w:color="auto"/>
            <w:left w:val="none" w:sz="0" w:space="0" w:color="auto"/>
            <w:bottom w:val="none" w:sz="0" w:space="0" w:color="auto"/>
            <w:right w:val="none" w:sz="0" w:space="0" w:color="auto"/>
          </w:divBdr>
        </w:div>
      </w:divsChild>
    </w:div>
    <w:div w:id="1995640628">
      <w:bodyDiv w:val="1"/>
      <w:marLeft w:val="0"/>
      <w:marRight w:val="0"/>
      <w:marTop w:val="0"/>
      <w:marBottom w:val="0"/>
      <w:divBdr>
        <w:top w:val="none" w:sz="0" w:space="0" w:color="auto"/>
        <w:left w:val="none" w:sz="0" w:space="0" w:color="auto"/>
        <w:bottom w:val="none" w:sz="0" w:space="0" w:color="auto"/>
        <w:right w:val="none" w:sz="0" w:space="0" w:color="auto"/>
      </w:divBdr>
      <w:divsChild>
        <w:div w:id="499850688">
          <w:marLeft w:val="547"/>
          <w:marRight w:val="0"/>
          <w:marTop w:val="134"/>
          <w:marBottom w:val="0"/>
          <w:divBdr>
            <w:top w:val="none" w:sz="0" w:space="0" w:color="auto"/>
            <w:left w:val="none" w:sz="0" w:space="0" w:color="auto"/>
            <w:bottom w:val="none" w:sz="0" w:space="0" w:color="auto"/>
            <w:right w:val="none" w:sz="0" w:space="0" w:color="auto"/>
          </w:divBdr>
        </w:div>
        <w:div w:id="1964581458">
          <w:marLeft w:val="547"/>
          <w:marRight w:val="0"/>
          <w:marTop w:val="134"/>
          <w:marBottom w:val="0"/>
          <w:divBdr>
            <w:top w:val="none" w:sz="0" w:space="0" w:color="auto"/>
            <w:left w:val="none" w:sz="0" w:space="0" w:color="auto"/>
            <w:bottom w:val="none" w:sz="0" w:space="0" w:color="auto"/>
            <w:right w:val="none" w:sz="0" w:space="0" w:color="auto"/>
          </w:divBdr>
        </w:div>
        <w:div w:id="1488664632">
          <w:marLeft w:val="1166"/>
          <w:marRight w:val="0"/>
          <w:marTop w:val="115"/>
          <w:marBottom w:val="0"/>
          <w:divBdr>
            <w:top w:val="none" w:sz="0" w:space="0" w:color="auto"/>
            <w:left w:val="none" w:sz="0" w:space="0" w:color="auto"/>
            <w:bottom w:val="none" w:sz="0" w:space="0" w:color="auto"/>
            <w:right w:val="none" w:sz="0" w:space="0" w:color="auto"/>
          </w:divBdr>
        </w:div>
        <w:div w:id="1664821278">
          <w:marLeft w:val="1166"/>
          <w:marRight w:val="0"/>
          <w:marTop w:val="115"/>
          <w:marBottom w:val="0"/>
          <w:divBdr>
            <w:top w:val="none" w:sz="0" w:space="0" w:color="auto"/>
            <w:left w:val="none" w:sz="0" w:space="0" w:color="auto"/>
            <w:bottom w:val="none" w:sz="0" w:space="0" w:color="auto"/>
            <w:right w:val="none" w:sz="0" w:space="0" w:color="auto"/>
          </w:divBdr>
        </w:div>
        <w:div w:id="1777406018">
          <w:marLeft w:val="547"/>
          <w:marRight w:val="0"/>
          <w:marTop w:val="134"/>
          <w:marBottom w:val="0"/>
          <w:divBdr>
            <w:top w:val="none" w:sz="0" w:space="0" w:color="auto"/>
            <w:left w:val="none" w:sz="0" w:space="0" w:color="auto"/>
            <w:bottom w:val="none" w:sz="0" w:space="0" w:color="auto"/>
            <w:right w:val="none" w:sz="0" w:space="0" w:color="auto"/>
          </w:divBdr>
        </w:div>
        <w:div w:id="2108623200">
          <w:marLeft w:val="1166"/>
          <w:marRight w:val="0"/>
          <w:marTop w:val="115"/>
          <w:marBottom w:val="0"/>
          <w:divBdr>
            <w:top w:val="none" w:sz="0" w:space="0" w:color="auto"/>
            <w:left w:val="none" w:sz="0" w:space="0" w:color="auto"/>
            <w:bottom w:val="none" w:sz="0" w:space="0" w:color="auto"/>
            <w:right w:val="none" w:sz="0" w:space="0" w:color="auto"/>
          </w:divBdr>
        </w:div>
        <w:div w:id="168910737">
          <w:marLeft w:val="1166"/>
          <w:marRight w:val="0"/>
          <w:marTop w:val="115"/>
          <w:marBottom w:val="0"/>
          <w:divBdr>
            <w:top w:val="none" w:sz="0" w:space="0" w:color="auto"/>
            <w:left w:val="none" w:sz="0" w:space="0" w:color="auto"/>
            <w:bottom w:val="none" w:sz="0" w:space="0" w:color="auto"/>
            <w:right w:val="none" w:sz="0" w:space="0" w:color="auto"/>
          </w:divBdr>
        </w:div>
        <w:div w:id="1590575689">
          <w:marLeft w:val="1166"/>
          <w:marRight w:val="0"/>
          <w:marTop w:val="115"/>
          <w:marBottom w:val="0"/>
          <w:divBdr>
            <w:top w:val="none" w:sz="0" w:space="0" w:color="auto"/>
            <w:left w:val="none" w:sz="0" w:space="0" w:color="auto"/>
            <w:bottom w:val="none" w:sz="0" w:space="0" w:color="auto"/>
            <w:right w:val="none" w:sz="0" w:space="0" w:color="auto"/>
          </w:divBdr>
        </w:div>
        <w:div w:id="214049711">
          <w:marLeft w:val="1166"/>
          <w:marRight w:val="0"/>
          <w:marTop w:val="115"/>
          <w:marBottom w:val="0"/>
          <w:divBdr>
            <w:top w:val="none" w:sz="0" w:space="0" w:color="auto"/>
            <w:left w:val="none" w:sz="0" w:space="0" w:color="auto"/>
            <w:bottom w:val="none" w:sz="0" w:space="0" w:color="auto"/>
            <w:right w:val="none" w:sz="0" w:space="0" w:color="auto"/>
          </w:divBdr>
        </w:div>
        <w:div w:id="836579434">
          <w:marLeft w:val="1166"/>
          <w:marRight w:val="0"/>
          <w:marTop w:val="115"/>
          <w:marBottom w:val="0"/>
          <w:divBdr>
            <w:top w:val="none" w:sz="0" w:space="0" w:color="auto"/>
            <w:left w:val="none" w:sz="0" w:space="0" w:color="auto"/>
            <w:bottom w:val="none" w:sz="0" w:space="0" w:color="auto"/>
            <w:right w:val="none" w:sz="0" w:space="0" w:color="auto"/>
          </w:divBdr>
        </w:div>
      </w:divsChild>
    </w:div>
    <w:div w:id="1998924159">
      <w:bodyDiv w:val="1"/>
      <w:marLeft w:val="0"/>
      <w:marRight w:val="0"/>
      <w:marTop w:val="0"/>
      <w:marBottom w:val="0"/>
      <w:divBdr>
        <w:top w:val="none" w:sz="0" w:space="0" w:color="auto"/>
        <w:left w:val="none" w:sz="0" w:space="0" w:color="auto"/>
        <w:bottom w:val="none" w:sz="0" w:space="0" w:color="auto"/>
        <w:right w:val="none" w:sz="0" w:space="0" w:color="auto"/>
      </w:divBdr>
      <w:divsChild>
        <w:div w:id="384916913">
          <w:marLeft w:val="547"/>
          <w:marRight w:val="0"/>
          <w:marTop w:val="134"/>
          <w:marBottom w:val="0"/>
          <w:divBdr>
            <w:top w:val="none" w:sz="0" w:space="0" w:color="auto"/>
            <w:left w:val="none" w:sz="0" w:space="0" w:color="auto"/>
            <w:bottom w:val="none" w:sz="0" w:space="0" w:color="auto"/>
            <w:right w:val="none" w:sz="0" w:space="0" w:color="auto"/>
          </w:divBdr>
        </w:div>
      </w:divsChild>
    </w:div>
    <w:div w:id="2007591455">
      <w:bodyDiv w:val="1"/>
      <w:marLeft w:val="0"/>
      <w:marRight w:val="0"/>
      <w:marTop w:val="0"/>
      <w:marBottom w:val="0"/>
      <w:divBdr>
        <w:top w:val="none" w:sz="0" w:space="0" w:color="auto"/>
        <w:left w:val="none" w:sz="0" w:space="0" w:color="auto"/>
        <w:bottom w:val="none" w:sz="0" w:space="0" w:color="auto"/>
        <w:right w:val="none" w:sz="0" w:space="0" w:color="auto"/>
      </w:divBdr>
      <w:divsChild>
        <w:div w:id="1081489455">
          <w:marLeft w:val="547"/>
          <w:marRight w:val="0"/>
          <w:marTop w:val="134"/>
          <w:marBottom w:val="0"/>
          <w:divBdr>
            <w:top w:val="none" w:sz="0" w:space="0" w:color="auto"/>
            <w:left w:val="none" w:sz="0" w:space="0" w:color="auto"/>
            <w:bottom w:val="none" w:sz="0" w:space="0" w:color="auto"/>
            <w:right w:val="none" w:sz="0" w:space="0" w:color="auto"/>
          </w:divBdr>
        </w:div>
        <w:div w:id="1139106709">
          <w:marLeft w:val="547"/>
          <w:marRight w:val="0"/>
          <w:marTop w:val="134"/>
          <w:marBottom w:val="0"/>
          <w:divBdr>
            <w:top w:val="none" w:sz="0" w:space="0" w:color="auto"/>
            <w:left w:val="none" w:sz="0" w:space="0" w:color="auto"/>
            <w:bottom w:val="none" w:sz="0" w:space="0" w:color="auto"/>
            <w:right w:val="none" w:sz="0" w:space="0" w:color="auto"/>
          </w:divBdr>
        </w:div>
      </w:divsChild>
    </w:div>
    <w:div w:id="2010477486">
      <w:bodyDiv w:val="1"/>
      <w:marLeft w:val="0"/>
      <w:marRight w:val="0"/>
      <w:marTop w:val="0"/>
      <w:marBottom w:val="0"/>
      <w:divBdr>
        <w:top w:val="none" w:sz="0" w:space="0" w:color="auto"/>
        <w:left w:val="none" w:sz="0" w:space="0" w:color="auto"/>
        <w:bottom w:val="none" w:sz="0" w:space="0" w:color="auto"/>
        <w:right w:val="none" w:sz="0" w:space="0" w:color="auto"/>
      </w:divBdr>
      <w:divsChild>
        <w:div w:id="791944204">
          <w:marLeft w:val="547"/>
          <w:marRight w:val="0"/>
          <w:marTop w:val="134"/>
          <w:marBottom w:val="0"/>
          <w:divBdr>
            <w:top w:val="none" w:sz="0" w:space="0" w:color="auto"/>
            <w:left w:val="none" w:sz="0" w:space="0" w:color="auto"/>
            <w:bottom w:val="none" w:sz="0" w:space="0" w:color="auto"/>
            <w:right w:val="none" w:sz="0" w:space="0" w:color="auto"/>
          </w:divBdr>
        </w:div>
        <w:div w:id="1183516970">
          <w:marLeft w:val="547"/>
          <w:marRight w:val="0"/>
          <w:marTop w:val="134"/>
          <w:marBottom w:val="0"/>
          <w:divBdr>
            <w:top w:val="none" w:sz="0" w:space="0" w:color="auto"/>
            <w:left w:val="none" w:sz="0" w:space="0" w:color="auto"/>
            <w:bottom w:val="none" w:sz="0" w:space="0" w:color="auto"/>
            <w:right w:val="none" w:sz="0" w:space="0" w:color="auto"/>
          </w:divBdr>
        </w:div>
        <w:div w:id="1601528296">
          <w:marLeft w:val="547"/>
          <w:marRight w:val="0"/>
          <w:marTop w:val="134"/>
          <w:marBottom w:val="0"/>
          <w:divBdr>
            <w:top w:val="none" w:sz="0" w:space="0" w:color="auto"/>
            <w:left w:val="none" w:sz="0" w:space="0" w:color="auto"/>
            <w:bottom w:val="none" w:sz="0" w:space="0" w:color="auto"/>
            <w:right w:val="none" w:sz="0" w:space="0" w:color="auto"/>
          </w:divBdr>
        </w:div>
        <w:div w:id="1260872354">
          <w:marLeft w:val="547"/>
          <w:marRight w:val="0"/>
          <w:marTop w:val="134"/>
          <w:marBottom w:val="0"/>
          <w:divBdr>
            <w:top w:val="none" w:sz="0" w:space="0" w:color="auto"/>
            <w:left w:val="none" w:sz="0" w:space="0" w:color="auto"/>
            <w:bottom w:val="none" w:sz="0" w:space="0" w:color="auto"/>
            <w:right w:val="none" w:sz="0" w:space="0" w:color="auto"/>
          </w:divBdr>
        </w:div>
      </w:divsChild>
    </w:div>
    <w:div w:id="2015452316">
      <w:bodyDiv w:val="1"/>
      <w:marLeft w:val="0"/>
      <w:marRight w:val="0"/>
      <w:marTop w:val="0"/>
      <w:marBottom w:val="0"/>
      <w:divBdr>
        <w:top w:val="none" w:sz="0" w:space="0" w:color="auto"/>
        <w:left w:val="none" w:sz="0" w:space="0" w:color="auto"/>
        <w:bottom w:val="none" w:sz="0" w:space="0" w:color="auto"/>
        <w:right w:val="none" w:sz="0" w:space="0" w:color="auto"/>
      </w:divBdr>
      <w:divsChild>
        <w:div w:id="266350730">
          <w:marLeft w:val="547"/>
          <w:marRight w:val="0"/>
          <w:marTop w:val="134"/>
          <w:marBottom w:val="0"/>
          <w:divBdr>
            <w:top w:val="none" w:sz="0" w:space="0" w:color="auto"/>
            <w:left w:val="none" w:sz="0" w:space="0" w:color="auto"/>
            <w:bottom w:val="none" w:sz="0" w:space="0" w:color="auto"/>
            <w:right w:val="none" w:sz="0" w:space="0" w:color="auto"/>
          </w:divBdr>
        </w:div>
        <w:div w:id="768156519">
          <w:marLeft w:val="547"/>
          <w:marRight w:val="0"/>
          <w:marTop w:val="134"/>
          <w:marBottom w:val="0"/>
          <w:divBdr>
            <w:top w:val="none" w:sz="0" w:space="0" w:color="auto"/>
            <w:left w:val="none" w:sz="0" w:space="0" w:color="auto"/>
            <w:bottom w:val="none" w:sz="0" w:space="0" w:color="auto"/>
            <w:right w:val="none" w:sz="0" w:space="0" w:color="auto"/>
          </w:divBdr>
        </w:div>
        <w:div w:id="752093890">
          <w:marLeft w:val="547"/>
          <w:marRight w:val="0"/>
          <w:marTop w:val="134"/>
          <w:marBottom w:val="0"/>
          <w:divBdr>
            <w:top w:val="none" w:sz="0" w:space="0" w:color="auto"/>
            <w:left w:val="none" w:sz="0" w:space="0" w:color="auto"/>
            <w:bottom w:val="none" w:sz="0" w:space="0" w:color="auto"/>
            <w:right w:val="none" w:sz="0" w:space="0" w:color="auto"/>
          </w:divBdr>
        </w:div>
        <w:div w:id="108017250">
          <w:marLeft w:val="547"/>
          <w:marRight w:val="0"/>
          <w:marTop w:val="134"/>
          <w:marBottom w:val="0"/>
          <w:divBdr>
            <w:top w:val="none" w:sz="0" w:space="0" w:color="auto"/>
            <w:left w:val="none" w:sz="0" w:space="0" w:color="auto"/>
            <w:bottom w:val="none" w:sz="0" w:space="0" w:color="auto"/>
            <w:right w:val="none" w:sz="0" w:space="0" w:color="auto"/>
          </w:divBdr>
        </w:div>
        <w:div w:id="2085225479">
          <w:marLeft w:val="547"/>
          <w:marRight w:val="0"/>
          <w:marTop w:val="134"/>
          <w:marBottom w:val="0"/>
          <w:divBdr>
            <w:top w:val="none" w:sz="0" w:space="0" w:color="auto"/>
            <w:left w:val="none" w:sz="0" w:space="0" w:color="auto"/>
            <w:bottom w:val="none" w:sz="0" w:space="0" w:color="auto"/>
            <w:right w:val="none" w:sz="0" w:space="0" w:color="auto"/>
          </w:divBdr>
        </w:div>
      </w:divsChild>
    </w:div>
    <w:div w:id="2026251898">
      <w:bodyDiv w:val="1"/>
      <w:marLeft w:val="0"/>
      <w:marRight w:val="0"/>
      <w:marTop w:val="0"/>
      <w:marBottom w:val="0"/>
      <w:divBdr>
        <w:top w:val="none" w:sz="0" w:space="0" w:color="auto"/>
        <w:left w:val="none" w:sz="0" w:space="0" w:color="auto"/>
        <w:bottom w:val="none" w:sz="0" w:space="0" w:color="auto"/>
        <w:right w:val="none" w:sz="0" w:space="0" w:color="auto"/>
      </w:divBdr>
      <w:divsChild>
        <w:div w:id="1474710024">
          <w:marLeft w:val="547"/>
          <w:marRight w:val="0"/>
          <w:marTop w:val="134"/>
          <w:marBottom w:val="0"/>
          <w:divBdr>
            <w:top w:val="none" w:sz="0" w:space="0" w:color="auto"/>
            <w:left w:val="none" w:sz="0" w:space="0" w:color="auto"/>
            <w:bottom w:val="none" w:sz="0" w:space="0" w:color="auto"/>
            <w:right w:val="none" w:sz="0" w:space="0" w:color="auto"/>
          </w:divBdr>
        </w:div>
        <w:div w:id="1066686133">
          <w:marLeft w:val="547"/>
          <w:marRight w:val="0"/>
          <w:marTop w:val="134"/>
          <w:marBottom w:val="0"/>
          <w:divBdr>
            <w:top w:val="none" w:sz="0" w:space="0" w:color="auto"/>
            <w:left w:val="none" w:sz="0" w:space="0" w:color="auto"/>
            <w:bottom w:val="none" w:sz="0" w:space="0" w:color="auto"/>
            <w:right w:val="none" w:sz="0" w:space="0" w:color="auto"/>
          </w:divBdr>
        </w:div>
      </w:divsChild>
    </w:div>
    <w:div w:id="2061828348">
      <w:bodyDiv w:val="1"/>
      <w:marLeft w:val="0"/>
      <w:marRight w:val="0"/>
      <w:marTop w:val="0"/>
      <w:marBottom w:val="0"/>
      <w:divBdr>
        <w:top w:val="none" w:sz="0" w:space="0" w:color="auto"/>
        <w:left w:val="none" w:sz="0" w:space="0" w:color="auto"/>
        <w:bottom w:val="none" w:sz="0" w:space="0" w:color="auto"/>
        <w:right w:val="none" w:sz="0" w:space="0" w:color="auto"/>
      </w:divBdr>
      <w:divsChild>
        <w:div w:id="1659730530">
          <w:marLeft w:val="547"/>
          <w:marRight w:val="0"/>
          <w:marTop w:val="134"/>
          <w:marBottom w:val="0"/>
          <w:divBdr>
            <w:top w:val="none" w:sz="0" w:space="0" w:color="auto"/>
            <w:left w:val="none" w:sz="0" w:space="0" w:color="auto"/>
            <w:bottom w:val="none" w:sz="0" w:space="0" w:color="auto"/>
            <w:right w:val="none" w:sz="0" w:space="0" w:color="auto"/>
          </w:divBdr>
        </w:div>
        <w:div w:id="1955281104">
          <w:marLeft w:val="547"/>
          <w:marRight w:val="0"/>
          <w:marTop w:val="134"/>
          <w:marBottom w:val="0"/>
          <w:divBdr>
            <w:top w:val="none" w:sz="0" w:space="0" w:color="auto"/>
            <w:left w:val="none" w:sz="0" w:space="0" w:color="auto"/>
            <w:bottom w:val="none" w:sz="0" w:space="0" w:color="auto"/>
            <w:right w:val="none" w:sz="0" w:space="0" w:color="auto"/>
          </w:divBdr>
        </w:div>
        <w:div w:id="503713809">
          <w:marLeft w:val="1166"/>
          <w:marRight w:val="0"/>
          <w:marTop w:val="115"/>
          <w:marBottom w:val="0"/>
          <w:divBdr>
            <w:top w:val="none" w:sz="0" w:space="0" w:color="auto"/>
            <w:left w:val="none" w:sz="0" w:space="0" w:color="auto"/>
            <w:bottom w:val="none" w:sz="0" w:space="0" w:color="auto"/>
            <w:right w:val="none" w:sz="0" w:space="0" w:color="auto"/>
          </w:divBdr>
        </w:div>
        <w:div w:id="1466973211">
          <w:marLeft w:val="1166"/>
          <w:marRight w:val="0"/>
          <w:marTop w:val="115"/>
          <w:marBottom w:val="0"/>
          <w:divBdr>
            <w:top w:val="none" w:sz="0" w:space="0" w:color="auto"/>
            <w:left w:val="none" w:sz="0" w:space="0" w:color="auto"/>
            <w:bottom w:val="none" w:sz="0" w:space="0" w:color="auto"/>
            <w:right w:val="none" w:sz="0" w:space="0" w:color="auto"/>
          </w:divBdr>
        </w:div>
      </w:divsChild>
    </w:div>
    <w:div w:id="2077387855">
      <w:bodyDiv w:val="1"/>
      <w:marLeft w:val="0"/>
      <w:marRight w:val="0"/>
      <w:marTop w:val="0"/>
      <w:marBottom w:val="0"/>
      <w:divBdr>
        <w:top w:val="none" w:sz="0" w:space="0" w:color="auto"/>
        <w:left w:val="none" w:sz="0" w:space="0" w:color="auto"/>
        <w:bottom w:val="none" w:sz="0" w:space="0" w:color="auto"/>
        <w:right w:val="none" w:sz="0" w:space="0" w:color="auto"/>
      </w:divBdr>
      <w:divsChild>
        <w:div w:id="1604462301">
          <w:marLeft w:val="547"/>
          <w:marRight w:val="0"/>
          <w:marTop w:val="134"/>
          <w:marBottom w:val="0"/>
          <w:divBdr>
            <w:top w:val="none" w:sz="0" w:space="0" w:color="auto"/>
            <w:left w:val="none" w:sz="0" w:space="0" w:color="auto"/>
            <w:bottom w:val="none" w:sz="0" w:space="0" w:color="auto"/>
            <w:right w:val="none" w:sz="0" w:space="0" w:color="auto"/>
          </w:divBdr>
        </w:div>
        <w:div w:id="293027402">
          <w:marLeft w:val="547"/>
          <w:marRight w:val="0"/>
          <w:marTop w:val="134"/>
          <w:marBottom w:val="0"/>
          <w:divBdr>
            <w:top w:val="none" w:sz="0" w:space="0" w:color="auto"/>
            <w:left w:val="none" w:sz="0" w:space="0" w:color="auto"/>
            <w:bottom w:val="none" w:sz="0" w:space="0" w:color="auto"/>
            <w:right w:val="none" w:sz="0" w:space="0" w:color="auto"/>
          </w:divBdr>
        </w:div>
        <w:div w:id="558328348">
          <w:marLeft w:val="547"/>
          <w:marRight w:val="0"/>
          <w:marTop w:val="134"/>
          <w:marBottom w:val="0"/>
          <w:divBdr>
            <w:top w:val="none" w:sz="0" w:space="0" w:color="auto"/>
            <w:left w:val="none" w:sz="0" w:space="0" w:color="auto"/>
            <w:bottom w:val="none" w:sz="0" w:space="0" w:color="auto"/>
            <w:right w:val="none" w:sz="0" w:space="0" w:color="auto"/>
          </w:divBdr>
        </w:div>
        <w:div w:id="1012612020">
          <w:marLeft w:val="547"/>
          <w:marRight w:val="0"/>
          <w:marTop w:val="134"/>
          <w:marBottom w:val="0"/>
          <w:divBdr>
            <w:top w:val="none" w:sz="0" w:space="0" w:color="auto"/>
            <w:left w:val="none" w:sz="0" w:space="0" w:color="auto"/>
            <w:bottom w:val="none" w:sz="0" w:space="0" w:color="auto"/>
            <w:right w:val="none" w:sz="0" w:space="0" w:color="auto"/>
          </w:divBdr>
        </w:div>
      </w:divsChild>
    </w:div>
    <w:div w:id="2114009220">
      <w:bodyDiv w:val="1"/>
      <w:marLeft w:val="0"/>
      <w:marRight w:val="0"/>
      <w:marTop w:val="0"/>
      <w:marBottom w:val="0"/>
      <w:divBdr>
        <w:top w:val="none" w:sz="0" w:space="0" w:color="auto"/>
        <w:left w:val="none" w:sz="0" w:space="0" w:color="auto"/>
        <w:bottom w:val="none" w:sz="0" w:space="0" w:color="auto"/>
        <w:right w:val="none" w:sz="0" w:space="0" w:color="auto"/>
      </w:divBdr>
      <w:divsChild>
        <w:div w:id="196237852">
          <w:marLeft w:val="547"/>
          <w:marRight w:val="0"/>
          <w:marTop w:val="134"/>
          <w:marBottom w:val="0"/>
          <w:divBdr>
            <w:top w:val="none" w:sz="0" w:space="0" w:color="auto"/>
            <w:left w:val="none" w:sz="0" w:space="0" w:color="auto"/>
            <w:bottom w:val="none" w:sz="0" w:space="0" w:color="auto"/>
            <w:right w:val="none" w:sz="0" w:space="0" w:color="auto"/>
          </w:divBdr>
        </w:div>
        <w:div w:id="1396931735">
          <w:marLeft w:val="547"/>
          <w:marRight w:val="0"/>
          <w:marTop w:val="134"/>
          <w:marBottom w:val="0"/>
          <w:divBdr>
            <w:top w:val="none" w:sz="0" w:space="0" w:color="auto"/>
            <w:left w:val="none" w:sz="0" w:space="0" w:color="auto"/>
            <w:bottom w:val="none" w:sz="0" w:space="0" w:color="auto"/>
            <w:right w:val="none" w:sz="0" w:space="0" w:color="auto"/>
          </w:divBdr>
        </w:div>
        <w:div w:id="26773517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baike.baidu.com/view/182267.htm" TargetMode="External"/><Relationship Id="rId39" Type="http://schemas.openxmlformats.org/officeDocument/2006/relationships/hyperlink" Target="http://baike.baidu.com/view/4274331.htm" TargetMode="External"/><Relationship Id="rId21" Type="http://schemas.openxmlformats.org/officeDocument/2006/relationships/hyperlink" Target="http://baike.baidu.com/view/7860.htm" TargetMode="External"/><Relationship Id="rId34" Type="http://schemas.openxmlformats.org/officeDocument/2006/relationships/hyperlink" Target="http://baike.baidu.com/view/364947.htm" TargetMode="External"/><Relationship Id="rId42" Type="http://schemas.openxmlformats.org/officeDocument/2006/relationships/hyperlink" Target="http://baike.baidu.com/view/60376.htm" TargetMode="External"/><Relationship Id="rId47" Type="http://schemas.openxmlformats.org/officeDocument/2006/relationships/hyperlink" Target="http://baike.baidu.com/view/266782.htm" TargetMode="External"/><Relationship Id="rId50" Type="http://schemas.openxmlformats.org/officeDocument/2006/relationships/hyperlink" Target="http://baike.baidu.com/view/1082.htm" TargetMode="External"/><Relationship Id="rId55" Type="http://schemas.openxmlformats.org/officeDocument/2006/relationships/hyperlink" Target="http://baike.baidu.com/view/60376.htm" TargetMode="External"/><Relationship Id="rId63" Type="http://schemas.openxmlformats.org/officeDocument/2006/relationships/hyperlink" Target="http://search.51job.com/list/co,c,1284425,000000,10,1.html"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baike.baidu.com/view/1188494.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baike.baidu.com/view/386432.htm" TargetMode="External"/><Relationship Id="rId32" Type="http://schemas.openxmlformats.org/officeDocument/2006/relationships/hyperlink" Target="http://baike.baidu.com/view/15007.htm" TargetMode="External"/><Relationship Id="rId37" Type="http://schemas.openxmlformats.org/officeDocument/2006/relationships/hyperlink" Target="http://baike.baidu.com/view/364947.htm" TargetMode="External"/><Relationship Id="rId40" Type="http://schemas.openxmlformats.org/officeDocument/2006/relationships/hyperlink" Target="http://baike.baidu.com/view/16068.htm" TargetMode="External"/><Relationship Id="rId45" Type="http://schemas.openxmlformats.org/officeDocument/2006/relationships/image" Target="media/image11.jpeg"/><Relationship Id="rId53" Type="http://schemas.openxmlformats.org/officeDocument/2006/relationships/hyperlink" Target="http://baike.baidu.com/view/1082.htm" TargetMode="External"/><Relationship Id="rId58" Type="http://schemas.openxmlformats.org/officeDocument/2006/relationships/hyperlink" Target="http://baike.baidu.com/view/266782.htm" TargetMode="External"/><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baike.baidu.com/view/182267.htm" TargetMode="External"/><Relationship Id="rId28" Type="http://schemas.openxmlformats.org/officeDocument/2006/relationships/hyperlink" Target="http://baike.baidu.com/view/1188494.htm" TargetMode="External"/><Relationship Id="rId36" Type="http://schemas.openxmlformats.org/officeDocument/2006/relationships/hyperlink" Target="http://baike.baidu.com/view/1188494.htm" TargetMode="External"/><Relationship Id="rId49" Type="http://schemas.openxmlformats.org/officeDocument/2006/relationships/hyperlink" Target="http://baike.baidu.com/view/6814120.htm" TargetMode="External"/><Relationship Id="rId57" Type="http://schemas.openxmlformats.org/officeDocument/2006/relationships/hyperlink" Target="http://baike.baidu.com/view/266782.htm" TargetMode="External"/><Relationship Id="rId61" Type="http://schemas.openxmlformats.org/officeDocument/2006/relationships/hyperlink" Target="http://baike.baidu.com/view/444964.htm" TargetMode="External"/><Relationship Id="rId10" Type="http://schemas.openxmlformats.org/officeDocument/2006/relationships/image" Target="media/image2.png"/><Relationship Id="rId19" Type="http://schemas.openxmlformats.org/officeDocument/2006/relationships/hyperlink" Target="http://baike.baidu.com/view/1960.htm" TargetMode="External"/><Relationship Id="rId31" Type="http://schemas.openxmlformats.org/officeDocument/2006/relationships/hyperlink" Target="http://baike.baidu.com/view/1188494.htm" TargetMode="External"/><Relationship Id="rId44" Type="http://schemas.openxmlformats.org/officeDocument/2006/relationships/hyperlink" Target="http://baike.baidu.com/picture/573460/573460/0/34bbf8cddce9b61c0fb3458a?fr=lemma&amp;ct=single" TargetMode="External"/><Relationship Id="rId52" Type="http://schemas.openxmlformats.org/officeDocument/2006/relationships/hyperlink" Target="http://baike.baidu.com/view/1082.htm" TargetMode="External"/><Relationship Id="rId60" Type="http://schemas.openxmlformats.org/officeDocument/2006/relationships/hyperlink" Target="http://baike.baidu.com/view/5059658.htm" TargetMode="External"/><Relationship Id="rId65" Type="http://schemas.openxmlformats.org/officeDocument/2006/relationships/hyperlink" Target="http://search.51job.com/list/co,c,804886,000000,10,1.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aike.baidu.com/view/1634.htm" TargetMode="External"/><Relationship Id="rId27" Type="http://schemas.openxmlformats.org/officeDocument/2006/relationships/hyperlink" Target="http://baike.baidu.com/view/386432.htm" TargetMode="External"/><Relationship Id="rId30" Type="http://schemas.openxmlformats.org/officeDocument/2006/relationships/hyperlink" Target="http://baike.baidu.com/view/60376.htm" TargetMode="External"/><Relationship Id="rId35" Type="http://schemas.openxmlformats.org/officeDocument/2006/relationships/hyperlink" Target="http://baike.baidu.com/view/2369016.htm" TargetMode="External"/><Relationship Id="rId43" Type="http://schemas.openxmlformats.org/officeDocument/2006/relationships/hyperlink" Target="http://baike.baidu.com/view/4541016.htm" TargetMode="External"/><Relationship Id="rId48" Type="http://schemas.openxmlformats.org/officeDocument/2006/relationships/hyperlink" Target="http://baike.baidu.com/view/266782.htm" TargetMode="External"/><Relationship Id="rId56" Type="http://schemas.openxmlformats.org/officeDocument/2006/relationships/hyperlink" Target="http://baike.baidu.com/view/671797.htm" TargetMode="External"/><Relationship Id="rId64" Type="http://schemas.openxmlformats.org/officeDocument/2006/relationships/hyperlink" Target="http://search.51job.com/list/co,c,235896,000000,10,1.html" TargetMode="External"/><Relationship Id="rId8" Type="http://schemas.openxmlformats.org/officeDocument/2006/relationships/endnotes" Target="endnotes.xml"/><Relationship Id="rId51" Type="http://schemas.openxmlformats.org/officeDocument/2006/relationships/hyperlink" Target="http://baike.baidu.com/view/1082.ht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baike.baidu.com/view/1634.htm" TargetMode="External"/><Relationship Id="rId33" Type="http://schemas.openxmlformats.org/officeDocument/2006/relationships/hyperlink" Target="http://baike.baidu.com/view/300881.htm" TargetMode="External"/><Relationship Id="rId38" Type="http://schemas.openxmlformats.org/officeDocument/2006/relationships/hyperlink" Target="http://baike.baidu.com/view/6159.htm" TargetMode="External"/><Relationship Id="rId46" Type="http://schemas.openxmlformats.org/officeDocument/2006/relationships/hyperlink" Target="http://baike.baidu.com/view/266782.htm" TargetMode="External"/><Relationship Id="rId59" Type="http://schemas.openxmlformats.org/officeDocument/2006/relationships/hyperlink" Target="http://baike.baidu.com/view/15565.htm" TargetMode="External"/><Relationship Id="rId67" Type="http://schemas.openxmlformats.org/officeDocument/2006/relationships/fontTable" Target="fontTable.xml"/><Relationship Id="rId20" Type="http://schemas.openxmlformats.org/officeDocument/2006/relationships/hyperlink" Target="http://baike.baidu.com/view/1960.htm" TargetMode="External"/><Relationship Id="rId41" Type="http://schemas.openxmlformats.org/officeDocument/2006/relationships/hyperlink" Target="http://baike.baidu.com/view/364947.htm" TargetMode="External"/><Relationship Id="rId54" Type="http://schemas.openxmlformats.org/officeDocument/2006/relationships/hyperlink" Target="http://baike.baidu.com/view/4541016.htm" TargetMode="External"/><Relationship Id="rId6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D7D4-E7AD-48E8-B47B-6E646BA1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15</Pages>
  <Words>2089</Words>
  <Characters>11910</Characters>
  <Application>Microsoft Office Word</Application>
  <DocSecurity>0</DocSecurity>
  <Lines>99</Lines>
  <Paragraphs>27</Paragraphs>
  <ScaleCrop>false</ScaleCrop>
  <Company>微软中国</Company>
  <LinksUpToDate>false</LinksUpToDate>
  <CharactersWithSpaces>13972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111</cp:revision>
  <dcterms:created xsi:type="dcterms:W3CDTF">2014-07-01T08:45:00Z</dcterms:created>
  <dcterms:modified xsi:type="dcterms:W3CDTF">2014-07-10T02:00:00Z</dcterms:modified>
</cp:coreProperties>
</file>